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AF6" w:rsidRDefault="00203411">
      <w:pPr>
        <w:overflowPunct w:val="0"/>
        <w:spacing w:line="230" w:lineRule="auto"/>
        <w:jc w:val="center"/>
        <w:rPr>
          <w:rFonts w:ascii="Times" w:eastAsia="Times" w:hAnsi="Times"/>
          <w:sz w:val="22"/>
        </w:rPr>
      </w:pPr>
      <w:r>
        <w:rPr>
          <w:rFonts w:ascii="黑体" w:eastAsia="黑体" w:hAnsi="黑体" w:cs="黑体" w:hint="eastAsia"/>
          <w:b/>
          <w:bCs/>
          <w:sz w:val="36"/>
          <w:szCs w:val="36"/>
        </w:rPr>
        <w:t>使用衰减概念和遗传规划的</w:t>
      </w:r>
      <w:r w:rsidR="00693448">
        <w:rPr>
          <w:rFonts w:ascii="黑体" w:eastAsia="黑体" w:hAnsi="黑体" w:cs="黑体" w:hint="eastAsia"/>
          <w:b/>
          <w:bCs/>
          <w:sz w:val="36"/>
          <w:szCs w:val="36"/>
        </w:rPr>
        <w:t>聚焦</w:t>
      </w:r>
      <w:r>
        <w:rPr>
          <w:rFonts w:ascii="黑体" w:eastAsia="黑体" w:hAnsi="黑体" w:cs="黑体" w:hint="eastAsia"/>
          <w:b/>
          <w:bCs/>
          <w:sz w:val="36"/>
          <w:szCs w:val="36"/>
        </w:rPr>
        <w:t>网络爬虫</w:t>
      </w:r>
    </w:p>
    <w:p w:rsidR="00A07AF6" w:rsidRDefault="00693448" w:rsidP="00693448">
      <w:pPr>
        <w:tabs>
          <w:tab w:val="left" w:pos="5130"/>
        </w:tabs>
        <w:overflowPunct w:val="0"/>
        <w:spacing w:line="230" w:lineRule="auto"/>
        <w:rPr>
          <w:rFonts w:ascii="Times" w:eastAsia="Times" w:hAnsi="Times"/>
          <w:sz w:val="22"/>
        </w:rPr>
      </w:pPr>
      <w:r>
        <w:rPr>
          <w:rFonts w:ascii="Times" w:eastAsia="Times" w:hAnsi="Times"/>
          <w:sz w:val="22"/>
        </w:rPr>
        <w:tab/>
      </w:r>
    </w:p>
    <w:p w:rsidR="00A07AF6" w:rsidRDefault="00203411">
      <w:pPr>
        <w:overflowPunct w:val="0"/>
        <w:spacing w:line="230" w:lineRule="auto"/>
        <w:rPr>
          <w:rFonts w:ascii="宋体" w:hAnsi="宋体" w:cs="宋体"/>
          <w:szCs w:val="21"/>
        </w:rPr>
      </w:pPr>
      <w:r>
        <w:rPr>
          <w:rFonts w:ascii="黑体" w:eastAsia="黑体" w:hAnsi="黑体" w:cs="黑体" w:hint="eastAsia"/>
          <w:b/>
          <w:bCs/>
          <w:szCs w:val="21"/>
        </w:rPr>
        <w:t xml:space="preserve">摘  要  </w:t>
      </w:r>
      <w:r>
        <w:rPr>
          <w:rFonts w:ascii="宋体" w:hAnsi="宋体" w:cs="宋体" w:hint="eastAsia"/>
          <w:szCs w:val="21"/>
        </w:rPr>
        <w:t>网络信息的持续快速增长是许多论文研究的主题。本文中，我们介绍了一种</w:t>
      </w:r>
      <w:r w:rsidR="00693448">
        <w:rPr>
          <w:rFonts w:ascii="宋体" w:hAnsi="宋体" w:cs="宋体" w:hint="eastAsia"/>
          <w:szCs w:val="21"/>
        </w:rPr>
        <w:t>新的针对</w:t>
      </w:r>
      <w:r>
        <w:rPr>
          <w:rFonts w:ascii="宋体" w:hAnsi="宋体" w:cs="宋体" w:hint="eastAsia"/>
          <w:szCs w:val="21"/>
        </w:rPr>
        <w:t>网页抓取的优化方法。使用遗传规划提高相似度测量的</w:t>
      </w:r>
      <w:r w:rsidR="00693448">
        <w:rPr>
          <w:rFonts w:ascii="宋体" w:hAnsi="宋体" w:cs="宋体" w:hint="eastAsia"/>
          <w:szCs w:val="21"/>
        </w:rPr>
        <w:t>准确性</w:t>
      </w:r>
      <w:r>
        <w:rPr>
          <w:rFonts w:ascii="宋体" w:hAnsi="宋体" w:cs="宋体" w:hint="eastAsia"/>
          <w:szCs w:val="21"/>
        </w:rPr>
        <w:t>。这种算法适用于</w:t>
      </w:r>
      <w:r w:rsidR="00693448">
        <w:rPr>
          <w:rFonts w:ascii="宋体" w:hAnsi="宋体" w:cs="宋体" w:hint="eastAsia"/>
          <w:szCs w:val="21"/>
        </w:rPr>
        <w:t>包括标题和正文在内的</w:t>
      </w:r>
      <w:r>
        <w:rPr>
          <w:rFonts w:ascii="宋体" w:hAnsi="宋体" w:cs="宋体" w:hint="eastAsia"/>
          <w:szCs w:val="21"/>
        </w:rPr>
        <w:t>网页的不同部分。因此，爬虫使用这种优化的相似度测量去遍历页面。为了提高爬虫的</w:t>
      </w:r>
      <w:r w:rsidR="00693448">
        <w:rPr>
          <w:rFonts w:ascii="宋体" w:hAnsi="宋体" w:cs="宋体" w:hint="eastAsia"/>
          <w:szCs w:val="21"/>
        </w:rPr>
        <w:t>准确性</w:t>
      </w:r>
      <w:r>
        <w:rPr>
          <w:rFonts w:ascii="宋体" w:hAnsi="宋体" w:cs="宋体" w:hint="eastAsia"/>
          <w:szCs w:val="21"/>
        </w:rPr>
        <w:t>，我们使用衰减概念去限制爬虫根据搜索条件所采集到的有效网页。衰减计算</w:t>
      </w:r>
      <w:r w:rsidR="00693448">
        <w:rPr>
          <w:rFonts w:ascii="宋体" w:hAnsi="宋体" w:cs="宋体" w:hint="eastAsia"/>
          <w:szCs w:val="21"/>
        </w:rPr>
        <w:t>按搜索条件</w:t>
      </w:r>
      <w:r>
        <w:rPr>
          <w:rFonts w:ascii="宋体" w:hAnsi="宋体" w:cs="宋体" w:hint="eastAsia"/>
          <w:szCs w:val="21"/>
        </w:rPr>
        <w:t>给每个页面</w:t>
      </w:r>
      <w:r w:rsidR="00693448">
        <w:rPr>
          <w:rFonts w:ascii="宋体" w:hAnsi="宋体" w:cs="宋体" w:hint="eastAsia"/>
          <w:szCs w:val="21"/>
        </w:rPr>
        <w:t>打分</w:t>
      </w:r>
      <w:r>
        <w:rPr>
          <w:rFonts w:ascii="宋体" w:hAnsi="宋体" w:cs="宋体" w:hint="eastAsia"/>
          <w:szCs w:val="21"/>
        </w:rPr>
        <w:t>。这</w:t>
      </w:r>
      <w:r w:rsidR="00693448">
        <w:rPr>
          <w:rFonts w:ascii="宋体" w:hAnsi="宋体" w:cs="宋体" w:hint="eastAsia"/>
          <w:szCs w:val="21"/>
        </w:rPr>
        <w:t>将有效的</w:t>
      </w:r>
      <w:r>
        <w:rPr>
          <w:rFonts w:ascii="宋体" w:hAnsi="宋体" w:cs="宋体" w:hint="eastAsia"/>
          <w:szCs w:val="21"/>
        </w:rPr>
        <w:t>减少</w:t>
      </w:r>
      <w:r w:rsidR="00693448">
        <w:rPr>
          <w:rFonts w:ascii="宋体" w:hAnsi="宋体" w:cs="宋体" w:hint="eastAsia"/>
          <w:szCs w:val="21"/>
        </w:rPr>
        <w:t>在对网页编历时层次的深度</w:t>
      </w:r>
      <w:r>
        <w:rPr>
          <w:rFonts w:ascii="宋体" w:hAnsi="宋体" w:cs="宋体" w:hint="eastAsia"/>
          <w:szCs w:val="21"/>
        </w:rPr>
        <w:t>。这个分值可以根据页面</w:t>
      </w:r>
      <w:r w:rsidR="00693448">
        <w:rPr>
          <w:rFonts w:ascii="宋体" w:hAnsi="宋体" w:cs="宋体" w:hint="eastAsia"/>
          <w:szCs w:val="21"/>
        </w:rPr>
        <w:t>在搜索条件下的相似性进行修改</w:t>
      </w:r>
      <w:r>
        <w:rPr>
          <w:rFonts w:ascii="宋体" w:hAnsi="宋体" w:cs="宋体" w:hint="eastAsia"/>
          <w:szCs w:val="21"/>
        </w:rPr>
        <w:t>。在这种情况下，我们使用三种计算设置</w:t>
      </w:r>
      <w:r w:rsidR="00693448">
        <w:rPr>
          <w:rFonts w:ascii="宋体" w:hAnsi="宋体" w:cs="宋体" w:hint="eastAsia"/>
          <w:szCs w:val="21"/>
        </w:rPr>
        <w:t>该值</w:t>
      </w:r>
      <w:r>
        <w:rPr>
          <w:rFonts w:ascii="宋体" w:hAnsi="宋体" w:cs="宋体" w:hint="eastAsia"/>
          <w:szCs w:val="21"/>
        </w:rPr>
        <w:t>。</w:t>
      </w:r>
      <w:r w:rsidR="00693448">
        <w:rPr>
          <w:rFonts w:ascii="宋体" w:hAnsi="宋体" w:cs="宋体" w:hint="eastAsia"/>
          <w:szCs w:val="21"/>
        </w:rPr>
        <w:t>实验的</w:t>
      </w:r>
      <w:r>
        <w:rPr>
          <w:rFonts w:ascii="宋体" w:hAnsi="宋体" w:cs="宋体" w:hint="eastAsia"/>
          <w:szCs w:val="21"/>
        </w:rPr>
        <w:t>结果表明，使用遗传规划与动态衰减阈值结合能得到最佳的</w:t>
      </w:r>
      <w:r w:rsidR="00693448">
        <w:rPr>
          <w:rFonts w:ascii="宋体" w:hAnsi="宋体" w:cs="宋体" w:hint="eastAsia"/>
          <w:szCs w:val="21"/>
        </w:rPr>
        <w:t>准确性</w:t>
      </w:r>
      <w:r>
        <w:rPr>
          <w:rFonts w:ascii="宋体" w:hAnsi="宋体" w:cs="宋体" w:hint="eastAsia"/>
          <w:szCs w:val="21"/>
        </w:rPr>
        <w:t>。</w:t>
      </w:r>
    </w:p>
    <w:p w:rsidR="00A07AF6" w:rsidRDefault="00A07AF6">
      <w:pPr>
        <w:overflowPunct w:val="0"/>
        <w:spacing w:line="230" w:lineRule="auto"/>
        <w:rPr>
          <w:rFonts w:ascii="Times" w:eastAsia="Times" w:hAnsi="Times"/>
          <w:sz w:val="22"/>
        </w:rPr>
      </w:pPr>
    </w:p>
    <w:p w:rsidR="00A07AF6" w:rsidRDefault="00203411">
      <w:pPr>
        <w:overflowPunct w:val="0"/>
        <w:spacing w:line="230" w:lineRule="auto"/>
        <w:rPr>
          <w:rFonts w:ascii="Times" w:eastAsia="Times" w:hAnsi="Times"/>
          <w:szCs w:val="21"/>
        </w:rPr>
      </w:pPr>
      <w:r>
        <w:rPr>
          <w:rFonts w:ascii="黑体" w:eastAsia="黑体" w:hAnsi="黑体" w:cs="黑体" w:hint="eastAsia"/>
          <w:b/>
          <w:bCs/>
          <w:szCs w:val="21"/>
        </w:rPr>
        <w:t xml:space="preserve">关键词  </w:t>
      </w:r>
      <w:r w:rsidR="00693448">
        <w:rPr>
          <w:rFonts w:ascii="宋体" w:hAnsi="宋体" w:cs="宋体" w:hint="eastAsia"/>
          <w:szCs w:val="21"/>
        </w:rPr>
        <w:t>聚焦</w:t>
      </w:r>
      <w:r>
        <w:rPr>
          <w:rFonts w:ascii="宋体" w:hAnsi="宋体" w:cs="宋体" w:hint="eastAsia"/>
          <w:szCs w:val="21"/>
        </w:rPr>
        <w:t>网络爬虫；遗传规划；衰减概念；相似度空间模型</w:t>
      </w:r>
    </w:p>
    <w:p w:rsidR="00A07AF6" w:rsidRDefault="00A07AF6">
      <w:pPr>
        <w:overflowPunct w:val="0"/>
        <w:spacing w:line="230" w:lineRule="auto"/>
        <w:rPr>
          <w:rFonts w:ascii="Times" w:eastAsia="Times" w:hAnsi="Times"/>
          <w:sz w:val="22"/>
        </w:rPr>
      </w:pPr>
    </w:p>
    <w:p w:rsidR="00A07AF6" w:rsidRDefault="00203411">
      <w:pPr>
        <w:numPr>
          <w:ilvl w:val="0"/>
          <w:numId w:val="1"/>
        </w:numPr>
        <w:overflowPunct w:val="0"/>
        <w:spacing w:line="230" w:lineRule="auto"/>
        <w:rPr>
          <w:rFonts w:ascii="宋体" w:hAnsi="宋体" w:cs="宋体"/>
          <w:b/>
          <w:bCs/>
          <w:sz w:val="28"/>
          <w:szCs w:val="28"/>
        </w:rPr>
      </w:pPr>
      <w:r>
        <w:rPr>
          <w:rFonts w:ascii="黑体" w:eastAsia="黑体" w:hAnsi="黑体" w:cs="黑体" w:hint="eastAsia"/>
          <w:b/>
          <w:bCs/>
          <w:sz w:val="28"/>
          <w:szCs w:val="28"/>
        </w:rPr>
        <w:t>简介</w:t>
      </w:r>
    </w:p>
    <w:p w:rsidR="00A07AF6" w:rsidRDefault="00A07AF6">
      <w:pPr>
        <w:overflowPunct w:val="0"/>
        <w:spacing w:line="230" w:lineRule="auto"/>
        <w:rPr>
          <w:rFonts w:ascii="Times" w:eastAsia="Times" w:hAnsi="Times"/>
          <w:sz w:val="22"/>
        </w:rPr>
      </w:pPr>
    </w:p>
    <w:p w:rsidR="00A07AF6" w:rsidRDefault="00693448">
      <w:pPr>
        <w:overflowPunct w:val="0"/>
        <w:spacing w:line="230" w:lineRule="auto"/>
        <w:ind w:firstLine="450"/>
        <w:rPr>
          <w:rFonts w:ascii="宋体" w:hAnsi="宋体" w:cs="宋体"/>
          <w:sz w:val="24"/>
          <w:szCs w:val="24"/>
        </w:rPr>
      </w:pPr>
      <w:r>
        <w:rPr>
          <w:rFonts w:ascii="宋体" w:hAnsi="宋体" w:cs="宋体" w:hint="eastAsia"/>
          <w:sz w:val="24"/>
          <w:szCs w:val="24"/>
        </w:rPr>
        <w:t>互联网</w:t>
      </w:r>
      <w:r w:rsidR="00203411">
        <w:rPr>
          <w:rFonts w:ascii="宋体" w:hAnsi="宋体" w:cs="宋体" w:hint="eastAsia"/>
          <w:sz w:val="24"/>
          <w:szCs w:val="24"/>
        </w:rPr>
        <w:t>包含了超过1150万网页并且</w:t>
      </w:r>
      <w:r>
        <w:rPr>
          <w:rFonts w:ascii="宋体" w:hAnsi="宋体" w:cs="宋体" w:hint="eastAsia"/>
          <w:sz w:val="24"/>
          <w:szCs w:val="24"/>
        </w:rPr>
        <w:t>这一数字还在</w:t>
      </w:r>
      <w:r w:rsidR="00203411">
        <w:rPr>
          <w:rFonts w:ascii="宋体" w:hAnsi="宋体" w:cs="宋体" w:hint="eastAsia"/>
          <w:sz w:val="24"/>
          <w:szCs w:val="24"/>
        </w:rPr>
        <w:t>迅速增长。根据最近的统计，60</w:t>
      </w:r>
      <w:r>
        <w:rPr>
          <w:rFonts w:ascii="宋体" w:hAnsi="宋体" w:cs="宋体" w:hint="eastAsia"/>
          <w:sz w:val="24"/>
          <w:szCs w:val="24"/>
        </w:rPr>
        <w:t>%</w:t>
      </w:r>
      <w:r w:rsidR="00203411">
        <w:rPr>
          <w:rFonts w:ascii="宋体" w:hAnsi="宋体" w:cs="宋体" w:hint="eastAsia"/>
          <w:sz w:val="24"/>
          <w:szCs w:val="24"/>
        </w:rPr>
        <w:t>的用户会搜索特定主题，并</w:t>
      </w:r>
      <w:r>
        <w:rPr>
          <w:rFonts w:ascii="宋体" w:hAnsi="宋体" w:cs="宋体" w:hint="eastAsia"/>
          <w:sz w:val="24"/>
          <w:szCs w:val="24"/>
        </w:rPr>
        <w:t>总</w:t>
      </w:r>
      <w:r w:rsidR="00203411">
        <w:rPr>
          <w:rFonts w:ascii="宋体" w:hAnsi="宋体" w:cs="宋体" w:hint="eastAsia"/>
          <w:sz w:val="24"/>
          <w:szCs w:val="24"/>
        </w:rPr>
        <w:t>使用大众化的商业搜索引擎以获得他们的结果[2,3]。这样的用户没有使用通用搜索引擎的能力。</w:t>
      </w:r>
    </w:p>
    <w:p w:rsidR="00A07AF6" w:rsidRDefault="00A07AF6">
      <w:pPr>
        <w:overflowPunct w:val="0"/>
        <w:spacing w:line="230" w:lineRule="auto"/>
        <w:ind w:firstLine="450"/>
        <w:rPr>
          <w:rFonts w:ascii="宋体" w:hAnsi="宋体" w:cs="宋体"/>
          <w:sz w:val="24"/>
          <w:szCs w:val="24"/>
        </w:rPr>
      </w:pPr>
    </w:p>
    <w:p w:rsidR="00A07AF6" w:rsidRDefault="00203411">
      <w:pPr>
        <w:overflowPunct w:val="0"/>
        <w:spacing w:line="230" w:lineRule="auto"/>
        <w:rPr>
          <w:rFonts w:ascii="宋体" w:hAnsi="宋体" w:cs="宋体"/>
          <w:sz w:val="24"/>
          <w:szCs w:val="24"/>
        </w:rPr>
      </w:pPr>
      <w:r>
        <w:rPr>
          <w:rFonts w:ascii="宋体" w:hAnsi="宋体" w:cs="宋体" w:hint="eastAsia"/>
          <w:sz w:val="24"/>
          <w:szCs w:val="24"/>
        </w:rPr>
        <w:t xml:space="preserve">    事实上，许多搜索引擎</w:t>
      </w:r>
      <w:r w:rsidR="00693448">
        <w:rPr>
          <w:rFonts w:ascii="宋体" w:hAnsi="宋体" w:cs="宋体" w:hint="eastAsia"/>
          <w:sz w:val="24"/>
          <w:szCs w:val="24"/>
        </w:rPr>
        <w:t>并</w:t>
      </w:r>
      <w:r>
        <w:rPr>
          <w:rFonts w:ascii="宋体" w:hAnsi="宋体" w:cs="宋体" w:hint="eastAsia"/>
          <w:sz w:val="24"/>
          <w:szCs w:val="24"/>
        </w:rPr>
        <w:t>不包含所有网页[1]。因此，我们需要更有效的方法</w:t>
      </w:r>
      <w:r w:rsidR="00693448">
        <w:rPr>
          <w:rFonts w:ascii="宋体" w:hAnsi="宋体" w:cs="宋体" w:hint="eastAsia"/>
          <w:sz w:val="24"/>
          <w:szCs w:val="24"/>
        </w:rPr>
        <w:t>,</w:t>
      </w:r>
      <w:r>
        <w:rPr>
          <w:rFonts w:ascii="宋体" w:hAnsi="宋体" w:cs="宋体" w:hint="eastAsia"/>
          <w:sz w:val="24"/>
          <w:szCs w:val="24"/>
        </w:rPr>
        <w:t>来更准确的</w:t>
      </w:r>
      <w:r w:rsidR="00693448">
        <w:rPr>
          <w:rFonts w:ascii="宋体" w:hAnsi="宋体" w:cs="宋体" w:hint="eastAsia"/>
          <w:sz w:val="24"/>
          <w:szCs w:val="24"/>
        </w:rPr>
        <w:t>收集</w:t>
      </w:r>
      <w:r>
        <w:rPr>
          <w:rFonts w:ascii="宋体" w:hAnsi="宋体" w:cs="宋体" w:hint="eastAsia"/>
          <w:sz w:val="24"/>
          <w:szCs w:val="24"/>
        </w:rPr>
        <w:t>数据。最常见的方法之一是将爬虫限制在几个指定的主题上。通过这种方式，爬虫能够检索到</w:t>
      </w:r>
      <w:r w:rsidR="00693448">
        <w:rPr>
          <w:rFonts w:ascii="宋体" w:hAnsi="宋体" w:cs="宋体" w:hint="eastAsia"/>
          <w:sz w:val="24"/>
          <w:szCs w:val="24"/>
        </w:rPr>
        <w:t>绝大多数寻常</w:t>
      </w:r>
      <w:r>
        <w:rPr>
          <w:rFonts w:ascii="宋体" w:hAnsi="宋体" w:cs="宋体" w:hint="eastAsia"/>
          <w:sz w:val="24"/>
          <w:szCs w:val="24"/>
        </w:rPr>
        <w:t>的页面。这种方法称为</w:t>
      </w:r>
      <w:r w:rsidR="00693448">
        <w:rPr>
          <w:rFonts w:ascii="宋体" w:hAnsi="宋体" w:cs="宋体" w:hint="eastAsia"/>
          <w:sz w:val="24"/>
          <w:szCs w:val="24"/>
        </w:rPr>
        <w:t>聚焦</w:t>
      </w:r>
      <w:r>
        <w:rPr>
          <w:rFonts w:ascii="宋体" w:hAnsi="宋体" w:cs="宋体" w:hint="eastAsia"/>
          <w:sz w:val="24"/>
          <w:szCs w:val="24"/>
        </w:rPr>
        <w:t>爬虫[4]。下图说明了普通爬虫和</w:t>
      </w:r>
      <w:r w:rsidR="00693448">
        <w:rPr>
          <w:rFonts w:ascii="宋体" w:hAnsi="宋体" w:cs="宋体" w:hint="eastAsia"/>
          <w:sz w:val="24"/>
          <w:szCs w:val="24"/>
        </w:rPr>
        <w:t>聚焦</w:t>
      </w:r>
      <w:r>
        <w:rPr>
          <w:rFonts w:ascii="宋体" w:hAnsi="宋体" w:cs="宋体" w:hint="eastAsia"/>
          <w:sz w:val="24"/>
          <w:szCs w:val="24"/>
        </w:rPr>
        <w:t>爬虫的区别。</w:t>
      </w:r>
    </w:p>
    <w:p w:rsidR="00A07AF6" w:rsidRDefault="00A07AF6">
      <w:pPr>
        <w:overflowPunct w:val="0"/>
        <w:spacing w:line="230" w:lineRule="auto"/>
        <w:rPr>
          <w:rFonts w:ascii="宋体" w:hAnsi="宋体" w:cs="宋体"/>
          <w:sz w:val="24"/>
          <w:szCs w:val="24"/>
        </w:rPr>
      </w:pPr>
    </w:p>
    <w:p w:rsidR="00A07AF6" w:rsidRDefault="00203411">
      <w:pPr>
        <w:overflowPunct w:val="0"/>
        <w:spacing w:line="23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noProof/>
          <w:sz w:val="24"/>
          <w:szCs w:val="24"/>
        </w:rPr>
        <w:drawing>
          <wp:inline distT="0" distB="0" distL="114300" distR="114300">
            <wp:extent cx="3066415" cy="1543685"/>
            <wp:effectExtent l="0" t="0" r="635" b="18415"/>
            <wp:docPr id="15" name="图片 1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1"/>
                    <pic:cNvPicPr>
                      <a:picLocks noChangeAspect="1"/>
                    </pic:cNvPicPr>
                  </pic:nvPicPr>
                  <pic:blipFill>
                    <a:blip r:embed="rId6"/>
                    <a:stretch>
                      <a:fillRect/>
                    </a:stretch>
                  </pic:blipFill>
                  <pic:spPr>
                    <a:xfrm>
                      <a:off x="0" y="0"/>
                      <a:ext cx="3066415" cy="1543685"/>
                    </a:xfrm>
                    <a:prstGeom prst="rect">
                      <a:avLst/>
                    </a:prstGeom>
                  </pic:spPr>
                </pic:pic>
              </a:graphicData>
            </a:graphic>
          </wp:inline>
        </w:drawing>
      </w:r>
    </w:p>
    <w:p w:rsidR="00A07AF6" w:rsidRDefault="00203411">
      <w:pPr>
        <w:overflowPunct w:val="0"/>
        <w:spacing w:line="230" w:lineRule="auto"/>
        <w:rPr>
          <w:rFonts w:ascii="宋体" w:hAnsi="宋体" w:cs="宋体"/>
          <w:sz w:val="24"/>
          <w:szCs w:val="24"/>
        </w:rPr>
      </w:pPr>
      <w:r>
        <w:rPr>
          <w:rFonts w:ascii="宋体" w:hAnsi="宋体" w:cs="宋体" w:hint="eastAsia"/>
          <w:sz w:val="24"/>
          <w:szCs w:val="24"/>
        </w:rPr>
        <w:t xml:space="preserve">                       图1.</w:t>
      </w:r>
      <w:del w:id="0" w:author="刘明钧" w:date="2017-02-12T19:11:00Z">
        <w:r w:rsidDel="00DF26CF">
          <w:rPr>
            <w:rFonts w:ascii="宋体" w:hAnsi="宋体" w:cs="宋体" w:hint="eastAsia"/>
            <w:sz w:val="24"/>
            <w:szCs w:val="24"/>
          </w:rPr>
          <w:delText>主题爬虫</w:delText>
        </w:r>
      </w:del>
      <w:ins w:id="1" w:author="刘明钧" w:date="2017-02-12T19:11:00Z">
        <w:r w:rsidR="00DF26CF">
          <w:rPr>
            <w:rFonts w:ascii="宋体" w:hAnsi="宋体" w:cs="宋体" w:hint="eastAsia"/>
            <w:sz w:val="24"/>
            <w:szCs w:val="24"/>
          </w:rPr>
          <w:t>聚焦爬虫</w:t>
        </w:r>
      </w:ins>
      <w:r>
        <w:rPr>
          <w:rFonts w:ascii="宋体" w:hAnsi="宋体" w:cs="宋体" w:hint="eastAsia"/>
          <w:sz w:val="24"/>
          <w:szCs w:val="24"/>
        </w:rPr>
        <w:t>和普通爬虫的区别</w:t>
      </w:r>
    </w:p>
    <w:p w:rsidR="00A07AF6" w:rsidRDefault="00A07AF6">
      <w:pPr>
        <w:overflowPunct w:val="0"/>
        <w:spacing w:line="230" w:lineRule="auto"/>
        <w:rPr>
          <w:rFonts w:ascii="宋体" w:hAnsi="宋体" w:cs="宋体"/>
          <w:sz w:val="24"/>
          <w:szCs w:val="24"/>
        </w:rPr>
      </w:pPr>
    </w:p>
    <w:p w:rsidR="00A07AF6" w:rsidRDefault="00203411">
      <w:pPr>
        <w:overflowPunct w:val="0"/>
        <w:spacing w:line="230" w:lineRule="auto"/>
        <w:rPr>
          <w:rFonts w:ascii="宋体" w:hAnsi="宋体" w:cs="宋体"/>
          <w:sz w:val="24"/>
          <w:szCs w:val="24"/>
        </w:rPr>
      </w:pPr>
      <w:r>
        <w:rPr>
          <w:rFonts w:ascii="宋体" w:hAnsi="宋体" w:cs="宋体" w:hint="eastAsia"/>
          <w:sz w:val="24"/>
          <w:szCs w:val="24"/>
        </w:rPr>
        <w:t xml:space="preserve">    网络</w:t>
      </w:r>
      <w:r w:rsidR="00693448">
        <w:rPr>
          <w:rFonts w:ascii="宋体" w:hAnsi="宋体" w:cs="宋体" w:hint="eastAsia"/>
          <w:sz w:val="24"/>
          <w:szCs w:val="24"/>
        </w:rPr>
        <w:t>就像</w:t>
      </w:r>
      <w:r>
        <w:rPr>
          <w:rFonts w:ascii="宋体" w:hAnsi="宋体" w:cs="宋体" w:hint="eastAsia"/>
          <w:sz w:val="24"/>
          <w:szCs w:val="24"/>
        </w:rPr>
        <w:t>一个社交网络。在这样的网络中，页面之间的链接</w:t>
      </w:r>
      <w:r w:rsidR="00693448">
        <w:rPr>
          <w:rFonts w:ascii="宋体" w:hAnsi="宋体" w:cs="宋体" w:hint="eastAsia"/>
          <w:sz w:val="24"/>
          <w:szCs w:val="24"/>
        </w:rPr>
        <w:t>不</w:t>
      </w:r>
      <w:r>
        <w:rPr>
          <w:rFonts w:ascii="宋体" w:hAnsi="宋体" w:cs="宋体" w:hint="eastAsia"/>
          <w:sz w:val="24"/>
          <w:szCs w:val="24"/>
        </w:rPr>
        <w:t>是</w:t>
      </w:r>
      <w:r w:rsidR="00693448">
        <w:rPr>
          <w:rFonts w:ascii="宋体" w:hAnsi="宋体" w:cs="宋体" w:hint="eastAsia"/>
          <w:sz w:val="24"/>
          <w:szCs w:val="24"/>
        </w:rPr>
        <w:t>没</w:t>
      </w:r>
      <w:r>
        <w:rPr>
          <w:rFonts w:ascii="宋体" w:hAnsi="宋体" w:cs="宋体" w:hint="eastAsia"/>
          <w:sz w:val="24"/>
          <w:szCs w:val="24"/>
        </w:rPr>
        <w:t>有意义的。页面中的每个链接</w:t>
      </w:r>
      <w:r w:rsidR="00693448">
        <w:rPr>
          <w:rFonts w:ascii="宋体" w:hAnsi="宋体" w:cs="宋体" w:hint="eastAsia"/>
          <w:sz w:val="24"/>
          <w:szCs w:val="24"/>
        </w:rPr>
        <w:t>都</w:t>
      </w:r>
      <w:r>
        <w:rPr>
          <w:rFonts w:ascii="宋体" w:hAnsi="宋体" w:cs="宋体" w:hint="eastAsia"/>
          <w:sz w:val="24"/>
          <w:szCs w:val="24"/>
        </w:rPr>
        <w:t>表示</w:t>
      </w:r>
      <w:r w:rsidR="00693448">
        <w:rPr>
          <w:rFonts w:ascii="宋体" w:hAnsi="宋体" w:cs="宋体" w:hint="eastAsia"/>
          <w:sz w:val="24"/>
          <w:szCs w:val="24"/>
        </w:rPr>
        <w:t>了</w:t>
      </w:r>
      <w:r>
        <w:rPr>
          <w:rFonts w:ascii="宋体" w:hAnsi="宋体" w:cs="宋体" w:hint="eastAsia"/>
          <w:sz w:val="24"/>
          <w:szCs w:val="24"/>
        </w:rPr>
        <w:t>页面之间的语义关系。爬虫使用这些链接有效地获取相关的网页。我们可以</w:t>
      </w:r>
      <w:r w:rsidR="00693448">
        <w:rPr>
          <w:rFonts w:ascii="宋体" w:hAnsi="宋体" w:cs="宋体" w:hint="eastAsia"/>
          <w:sz w:val="24"/>
          <w:szCs w:val="24"/>
        </w:rPr>
        <w:t>通过以下</w:t>
      </w:r>
      <w:r>
        <w:rPr>
          <w:rFonts w:ascii="宋体" w:hAnsi="宋体" w:cs="宋体" w:hint="eastAsia"/>
          <w:sz w:val="24"/>
          <w:szCs w:val="24"/>
        </w:rPr>
        <w:t>两种方式：</w:t>
      </w:r>
    </w:p>
    <w:p w:rsidR="00A07AF6" w:rsidRDefault="00203411">
      <w:pPr>
        <w:overflowPunct w:val="0"/>
        <w:spacing w:line="230" w:lineRule="auto"/>
        <w:ind w:firstLine="440"/>
        <w:rPr>
          <w:rFonts w:ascii="宋体" w:hAnsi="宋体" w:cs="宋体"/>
          <w:sz w:val="24"/>
          <w:szCs w:val="24"/>
        </w:rPr>
      </w:pPr>
      <w:r>
        <w:rPr>
          <w:rFonts w:ascii="宋体" w:hAnsi="宋体" w:cs="宋体" w:hint="eastAsia"/>
          <w:sz w:val="24"/>
          <w:szCs w:val="24"/>
        </w:rPr>
        <w:t>一种方法是</w:t>
      </w:r>
      <w:r w:rsidR="00693448">
        <w:rPr>
          <w:rFonts w:ascii="宋体" w:hAnsi="宋体" w:cs="宋体" w:hint="eastAsia"/>
          <w:sz w:val="24"/>
          <w:szCs w:val="24"/>
        </w:rPr>
        <w:t>使用</w:t>
      </w:r>
      <w:r>
        <w:rPr>
          <w:rFonts w:ascii="宋体" w:hAnsi="宋体" w:cs="宋体" w:hint="eastAsia"/>
          <w:sz w:val="24"/>
          <w:szCs w:val="24"/>
        </w:rPr>
        <w:t>基于内容的相似度</w:t>
      </w:r>
      <w:r w:rsidR="00693448">
        <w:rPr>
          <w:rFonts w:ascii="宋体" w:hAnsi="宋体" w:cs="宋体" w:hint="eastAsia"/>
          <w:sz w:val="24"/>
          <w:szCs w:val="24"/>
        </w:rPr>
        <w:t>打分</w:t>
      </w:r>
      <w:r>
        <w:rPr>
          <w:rFonts w:ascii="宋体" w:hAnsi="宋体" w:cs="宋体" w:hint="eastAsia"/>
          <w:sz w:val="24"/>
          <w:szCs w:val="24"/>
        </w:rPr>
        <w:t>。在这种方式中，爬虫会估计当前页和主题的相似度</w:t>
      </w:r>
      <w:r w:rsidR="00693448">
        <w:rPr>
          <w:rFonts w:ascii="宋体" w:hAnsi="宋体" w:cs="宋体" w:hint="eastAsia"/>
          <w:sz w:val="24"/>
          <w:szCs w:val="24"/>
        </w:rPr>
        <w:t>并为其打分</w:t>
      </w:r>
      <w:r>
        <w:rPr>
          <w:rFonts w:ascii="宋体" w:hAnsi="宋体" w:cs="宋体" w:hint="eastAsia"/>
          <w:sz w:val="24"/>
          <w:szCs w:val="24"/>
        </w:rPr>
        <w:t>。若</w:t>
      </w:r>
      <w:r w:rsidR="00693448">
        <w:rPr>
          <w:rFonts w:ascii="宋体" w:hAnsi="宋体" w:cs="宋体" w:hint="eastAsia"/>
          <w:sz w:val="24"/>
          <w:szCs w:val="24"/>
        </w:rPr>
        <w:t>分值</w:t>
      </w:r>
      <w:r>
        <w:rPr>
          <w:rFonts w:ascii="宋体" w:hAnsi="宋体" w:cs="宋体" w:hint="eastAsia"/>
          <w:sz w:val="24"/>
          <w:szCs w:val="24"/>
        </w:rPr>
        <w:t>高于预定义的阈值，则可获取整个页面的链接。</w:t>
      </w:r>
    </w:p>
    <w:p w:rsidR="00A07AF6" w:rsidRDefault="00203411" w:rsidP="0090266F">
      <w:pPr>
        <w:overflowPunct w:val="0"/>
        <w:spacing w:line="230" w:lineRule="auto"/>
        <w:ind w:firstLine="420"/>
        <w:rPr>
          <w:rFonts w:ascii="宋体" w:hAnsi="宋体" w:cs="宋体"/>
          <w:sz w:val="24"/>
          <w:szCs w:val="24"/>
        </w:rPr>
      </w:pPr>
      <w:r>
        <w:rPr>
          <w:rFonts w:ascii="宋体" w:hAnsi="宋体" w:cs="宋体" w:hint="eastAsia"/>
          <w:sz w:val="24"/>
          <w:szCs w:val="24"/>
        </w:rPr>
        <w:t>另一种方法是给页面的链接排名。我们按所需的排位分数来获取链接。由于我们在爬虫中使用预定义的阈值，因此会导致不可预测的噪音。在本文中，我们使用衰减的概念来减少噪音引起的不准确的影响[5]。</w:t>
      </w:r>
    </w:p>
    <w:p w:rsidR="00A07AF6" w:rsidRDefault="00203411">
      <w:pPr>
        <w:pStyle w:val="a6"/>
        <w:rPr>
          <w:rFonts w:ascii="黑体" w:hAnsi="黑体" w:cs="黑体"/>
        </w:rPr>
      </w:pPr>
      <w:r>
        <w:rPr>
          <w:rFonts w:ascii="黑体" w:hAnsi="黑体" w:cs="黑体" w:hint="eastAsia"/>
        </w:rPr>
        <w:lastRenderedPageBreak/>
        <w:t>2.文献综述</w:t>
      </w:r>
    </w:p>
    <w:p w:rsidR="00A07AF6" w:rsidRDefault="00A07AF6">
      <w:pPr>
        <w:overflowPunct w:val="0"/>
        <w:spacing w:line="230" w:lineRule="auto"/>
        <w:rPr>
          <w:rFonts w:ascii="宋体" w:hAnsi="宋体" w:cs="宋体"/>
          <w:sz w:val="24"/>
          <w:szCs w:val="24"/>
        </w:rPr>
      </w:pPr>
    </w:p>
    <w:p w:rsidR="00A07AF6" w:rsidRDefault="00203411">
      <w:pPr>
        <w:overflowPunct w:val="0"/>
        <w:spacing w:line="230" w:lineRule="auto"/>
        <w:rPr>
          <w:rFonts w:ascii="宋体" w:hAnsi="宋体" w:cs="宋体"/>
          <w:sz w:val="24"/>
          <w:szCs w:val="24"/>
        </w:rPr>
      </w:pPr>
      <w:r>
        <w:rPr>
          <w:rFonts w:ascii="宋体" w:hAnsi="宋体" w:cs="宋体" w:hint="eastAsia"/>
          <w:sz w:val="24"/>
          <w:szCs w:val="24"/>
        </w:rPr>
        <w:t xml:space="preserve">    最早的</w:t>
      </w:r>
      <w:r w:rsidR="00693448">
        <w:rPr>
          <w:rFonts w:ascii="宋体" w:hAnsi="宋体" w:cs="宋体" w:hint="eastAsia"/>
          <w:sz w:val="24"/>
          <w:szCs w:val="24"/>
        </w:rPr>
        <w:t>聚焦</w:t>
      </w:r>
      <w:r>
        <w:rPr>
          <w:rFonts w:ascii="宋体" w:hAnsi="宋体" w:cs="宋体" w:hint="eastAsia"/>
          <w:sz w:val="24"/>
          <w:szCs w:val="24"/>
        </w:rPr>
        <w:t>爬虫之一在文献[6]中</w:t>
      </w:r>
      <w:r w:rsidR="00693448">
        <w:rPr>
          <w:rFonts w:ascii="宋体" w:hAnsi="宋体" w:cs="宋体" w:hint="eastAsia"/>
          <w:sz w:val="24"/>
          <w:szCs w:val="24"/>
        </w:rPr>
        <w:t>被</w:t>
      </w:r>
      <w:r>
        <w:rPr>
          <w:rFonts w:ascii="宋体" w:hAnsi="宋体" w:cs="宋体" w:hint="eastAsia"/>
          <w:sz w:val="24"/>
          <w:szCs w:val="24"/>
        </w:rPr>
        <w:t>讨论。Chakrabarti在1999年描述了</w:t>
      </w:r>
      <w:r w:rsidR="00693448">
        <w:rPr>
          <w:rFonts w:ascii="宋体" w:hAnsi="宋体" w:cs="宋体" w:hint="eastAsia"/>
          <w:sz w:val="24"/>
          <w:szCs w:val="24"/>
        </w:rPr>
        <w:t>聚焦</w:t>
      </w:r>
      <w:r>
        <w:rPr>
          <w:rFonts w:ascii="宋体" w:hAnsi="宋体" w:cs="宋体" w:hint="eastAsia"/>
          <w:sz w:val="24"/>
          <w:szCs w:val="24"/>
        </w:rPr>
        <w:t>爬虫实现的经验[7]。</w:t>
      </w:r>
      <w:r w:rsidR="00693448">
        <w:rPr>
          <w:rFonts w:ascii="宋体" w:hAnsi="宋体" w:cs="宋体" w:hint="eastAsia"/>
          <w:sz w:val="24"/>
          <w:szCs w:val="24"/>
        </w:rPr>
        <w:t>聚焦</w:t>
      </w:r>
      <w:r>
        <w:rPr>
          <w:rFonts w:ascii="宋体" w:hAnsi="宋体" w:cs="宋体" w:hint="eastAsia"/>
          <w:sz w:val="24"/>
          <w:szCs w:val="24"/>
        </w:rPr>
        <w:t>爬虫包含了两种算法来维持</w:t>
      </w:r>
      <w:r w:rsidR="00693448">
        <w:rPr>
          <w:rFonts w:ascii="宋体" w:hAnsi="宋体" w:cs="宋体" w:hint="eastAsia"/>
          <w:sz w:val="24"/>
          <w:szCs w:val="24"/>
        </w:rPr>
        <w:t>抓取</w:t>
      </w:r>
      <w:r>
        <w:rPr>
          <w:rFonts w:ascii="宋体" w:hAnsi="宋体" w:cs="宋体" w:hint="eastAsia"/>
          <w:sz w:val="24"/>
          <w:szCs w:val="24"/>
        </w:rPr>
        <w:t>范围在所需范围内：</w:t>
      </w:r>
    </w:p>
    <w:p w:rsidR="00A07AF6" w:rsidRDefault="00203411">
      <w:pPr>
        <w:overflowPunct w:val="0"/>
        <w:spacing w:line="230" w:lineRule="auto"/>
        <w:rPr>
          <w:rFonts w:ascii="宋体" w:hAnsi="宋体" w:cs="宋体"/>
          <w:sz w:val="24"/>
          <w:szCs w:val="24"/>
        </w:rPr>
      </w:pPr>
      <w:r>
        <w:rPr>
          <w:rFonts w:ascii="宋体" w:hAnsi="宋体" w:cs="宋体" w:hint="eastAsia"/>
          <w:sz w:val="24"/>
          <w:szCs w:val="24"/>
        </w:rPr>
        <w:t xml:space="preserve">   （1）分析算法被用于判断由目标</w:t>
      </w:r>
      <w:r w:rsidR="00693448">
        <w:rPr>
          <w:rFonts w:ascii="宋体" w:hAnsi="宋体" w:cs="宋体" w:hint="eastAsia"/>
          <w:sz w:val="24"/>
          <w:szCs w:val="24"/>
        </w:rPr>
        <w:t>URL</w:t>
      </w:r>
      <w:r>
        <w:rPr>
          <w:rFonts w:ascii="宋体" w:hAnsi="宋体" w:cs="宋体" w:hint="eastAsia"/>
          <w:sz w:val="24"/>
          <w:szCs w:val="24"/>
        </w:rPr>
        <w:t>指出的网页相关性</w:t>
      </w:r>
      <w:r w:rsidR="00693448">
        <w:rPr>
          <w:rFonts w:ascii="宋体" w:hAnsi="宋体" w:cs="宋体" w:hint="eastAsia"/>
          <w:sz w:val="24"/>
          <w:szCs w:val="24"/>
        </w:rPr>
        <w:t>与</w:t>
      </w:r>
      <w:r>
        <w:rPr>
          <w:rFonts w:ascii="宋体" w:hAnsi="宋体" w:cs="宋体" w:hint="eastAsia"/>
          <w:sz w:val="24"/>
          <w:szCs w:val="24"/>
        </w:rPr>
        <w:t>质量。</w:t>
      </w:r>
    </w:p>
    <w:p w:rsidR="00A07AF6" w:rsidRDefault="00203411">
      <w:pPr>
        <w:overflowPunct w:val="0"/>
        <w:spacing w:line="230" w:lineRule="auto"/>
        <w:rPr>
          <w:rFonts w:ascii="宋体" w:hAnsi="宋体" w:cs="宋体"/>
          <w:sz w:val="24"/>
          <w:szCs w:val="24"/>
        </w:rPr>
      </w:pPr>
      <w:r>
        <w:rPr>
          <w:rFonts w:ascii="宋体" w:hAnsi="宋体" w:cs="宋体" w:hint="eastAsia"/>
          <w:sz w:val="24"/>
          <w:szCs w:val="24"/>
        </w:rPr>
        <w:t xml:space="preserve">   （2）网页</w:t>
      </w:r>
      <w:r w:rsidR="00693448">
        <w:rPr>
          <w:rFonts w:ascii="宋体" w:hAnsi="宋体" w:cs="宋体" w:hint="eastAsia"/>
          <w:sz w:val="24"/>
          <w:szCs w:val="24"/>
        </w:rPr>
        <w:t>搜索</w:t>
      </w:r>
      <w:r>
        <w:rPr>
          <w:rFonts w:ascii="宋体" w:hAnsi="宋体" w:cs="宋体" w:hint="eastAsia"/>
          <w:sz w:val="24"/>
          <w:szCs w:val="24"/>
        </w:rPr>
        <w:t>算法确定访问目标URL的最佳顺序[9]。</w:t>
      </w:r>
    </w:p>
    <w:p w:rsidR="00A07AF6" w:rsidRPr="00693448" w:rsidRDefault="00A07AF6">
      <w:pPr>
        <w:overflowPunct w:val="0"/>
        <w:spacing w:line="230" w:lineRule="auto"/>
        <w:rPr>
          <w:rFonts w:ascii="宋体" w:hAnsi="宋体" w:cs="宋体"/>
          <w:sz w:val="24"/>
          <w:szCs w:val="24"/>
        </w:rPr>
      </w:pPr>
    </w:p>
    <w:p w:rsidR="00A07AF6" w:rsidRDefault="00203411">
      <w:pPr>
        <w:overflowPunct w:val="0"/>
        <w:spacing w:line="230" w:lineRule="auto"/>
        <w:rPr>
          <w:rFonts w:ascii="宋体" w:hAnsi="宋体" w:cs="宋体"/>
          <w:sz w:val="24"/>
          <w:szCs w:val="24"/>
        </w:rPr>
      </w:pPr>
      <w:r>
        <w:rPr>
          <w:rFonts w:ascii="宋体" w:hAnsi="宋体" w:cs="宋体" w:hint="eastAsia"/>
          <w:sz w:val="24"/>
          <w:szCs w:val="24"/>
        </w:rPr>
        <w:t xml:space="preserve">    任何爬虫的基础都是根据查询</w:t>
      </w:r>
      <w:r w:rsidR="00693448">
        <w:rPr>
          <w:rFonts w:ascii="宋体" w:hAnsi="宋体" w:cs="宋体" w:hint="eastAsia"/>
          <w:sz w:val="24"/>
          <w:szCs w:val="24"/>
        </w:rPr>
        <w:t>来</w:t>
      </w:r>
      <w:r>
        <w:rPr>
          <w:rFonts w:ascii="宋体" w:hAnsi="宋体" w:cs="宋体" w:hint="eastAsia"/>
          <w:sz w:val="24"/>
          <w:szCs w:val="24"/>
        </w:rPr>
        <w:t>确定页面的相似度。以这种方法，页面被映射到向量空间计算相似度。这种方法仍被认为是一种有效的解决办法[6]。在另一篇文献中，用到隐式的本体论概念去建立更准确的相似度测量。他们使用本体论来丰富具有相似内容主题的文本。这样的做法已经被证明比单纯使用相似度概念更加准确[7,8]。</w:t>
      </w:r>
    </w:p>
    <w:p w:rsidR="00A07AF6" w:rsidRDefault="00A07AF6">
      <w:pPr>
        <w:overflowPunct w:val="0"/>
        <w:spacing w:line="230" w:lineRule="auto"/>
        <w:rPr>
          <w:rFonts w:ascii="宋体" w:hAnsi="宋体" w:cs="宋体"/>
          <w:sz w:val="24"/>
          <w:szCs w:val="24"/>
        </w:rPr>
      </w:pPr>
    </w:p>
    <w:p w:rsidR="00A07AF6" w:rsidRDefault="00203411">
      <w:pPr>
        <w:overflowPunct w:val="0"/>
        <w:spacing w:line="230" w:lineRule="auto"/>
        <w:rPr>
          <w:rFonts w:ascii="宋体" w:hAnsi="宋体" w:cs="宋体"/>
          <w:sz w:val="24"/>
          <w:szCs w:val="24"/>
        </w:rPr>
      </w:pPr>
      <w:r>
        <w:rPr>
          <w:rFonts w:ascii="宋体" w:hAnsi="宋体" w:cs="宋体" w:hint="eastAsia"/>
          <w:sz w:val="24"/>
          <w:szCs w:val="24"/>
        </w:rPr>
        <w:t xml:space="preserve">    在结构方法中，网页的链接分析被广泛用于构建关系图。例如，页面排名算法常被使用[9,10]。网页排名算法计算尚未提取的URL的分数并最先检索具有最佳分数的URL。页面排名算法根据重复率以及在其他页面中的重要性对它们进行排序。根据这种方法，爬虫将在抓取一个不相关的页面时停止[11]。这将导致，可能存在与搜索主题不完全相关的页面。</w:t>
      </w:r>
    </w:p>
    <w:p w:rsidR="00A07AF6" w:rsidRDefault="00A07AF6">
      <w:pPr>
        <w:overflowPunct w:val="0"/>
        <w:spacing w:line="230" w:lineRule="auto"/>
        <w:rPr>
          <w:rFonts w:ascii="宋体" w:hAnsi="宋体" w:cs="宋体"/>
          <w:sz w:val="24"/>
          <w:szCs w:val="24"/>
        </w:rPr>
      </w:pPr>
    </w:p>
    <w:p w:rsidR="00A07AF6" w:rsidRDefault="00203411">
      <w:pPr>
        <w:overflowPunct w:val="0"/>
        <w:spacing w:line="230" w:lineRule="auto"/>
        <w:rPr>
          <w:rFonts w:ascii="宋体" w:hAnsi="宋体" w:cs="宋体"/>
          <w:sz w:val="24"/>
          <w:szCs w:val="24"/>
        </w:rPr>
      </w:pPr>
      <w:r>
        <w:rPr>
          <w:rFonts w:ascii="宋体" w:hAnsi="宋体" w:cs="宋体" w:hint="eastAsia"/>
          <w:sz w:val="24"/>
          <w:szCs w:val="24"/>
        </w:rPr>
        <w:t xml:space="preserve">    一些</w:t>
      </w:r>
      <w:r w:rsidR="0090266F" w:rsidRPr="00DE08DA">
        <w:rPr>
          <w:rFonts w:ascii="宋体" w:hAnsi="宋体" w:cs="宋体" w:hint="eastAsia"/>
          <w:sz w:val="24"/>
          <w:szCs w:val="24"/>
          <w:rPrChange w:id="2" w:author="刘明钧" w:date="2017-02-11T22:19:00Z">
            <w:rPr>
              <w:rFonts w:ascii="黑体" w:eastAsia="黑体" w:hAnsi="黑体" w:cs="黑体" w:hint="eastAsia"/>
              <w:b/>
              <w:bCs/>
              <w:sz w:val="24"/>
              <w:szCs w:val="24"/>
            </w:rPr>
          </w:rPrChange>
        </w:rPr>
        <w:t>聚焦</w:t>
      </w:r>
      <w:r>
        <w:rPr>
          <w:rFonts w:ascii="宋体" w:hAnsi="宋体" w:cs="宋体" w:hint="eastAsia"/>
          <w:sz w:val="24"/>
          <w:szCs w:val="24"/>
        </w:rPr>
        <w:t>爬虫依赖于使用以前的爬虫数据库。这样的数据库包含了连接和USL的相关信息。已经对于这样基于内容和链接的算法组合的使用进行了一些研究[12]。 一些研究人员已经使用概念图来构建基于链接的图[11]。在这种情况下，他们使用元搜索建立连接到特定页面的页面。</w:t>
      </w:r>
    </w:p>
    <w:p w:rsidR="00A07AF6" w:rsidRDefault="00A07AF6">
      <w:pPr>
        <w:overflowPunct w:val="0"/>
        <w:spacing w:line="230" w:lineRule="auto"/>
        <w:rPr>
          <w:rFonts w:ascii="宋体" w:hAnsi="宋体" w:cs="宋体"/>
          <w:sz w:val="24"/>
          <w:szCs w:val="24"/>
        </w:rPr>
      </w:pPr>
    </w:p>
    <w:p w:rsidR="00A07AF6" w:rsidRDefault="00203411">
      <w:pPr>
        <w:ind w:firstLine="440"/>
        <w:rPr>
          <w:rFonts w:ascii="宋体" w:hAnsi="宋体" w:cs="宋体"/>
          <w:sz w:val="24"/>
          <w:szCs w:val="24"/>
        </w:rPr>
      </w:pPr>
      <w:r>
        <w:rPr>
          <w:rFonts w:ascii="宋体" w:hAnsi="宋体" w:cs="宋体" w:hint="eastAsia"/>
          <w:sz w:val="24"/>
          <w:szCs w:val="24"/>
        </w:rPr>
        <w:t xml:space="preserve">在一些情况下，遗传规划已被用于提高基于内容的分类的准确性。作为遗传算法的扩展，遗传规划也已经被应用于数据分类。Castillo [14]开发了一种用于文档分类的多策略分类器系统。将不同类型的分类器（例如：朴素贝叶斯，决策树）应用于文档的不同部分（例如：标题，引用）。 遗传算法应用于特征选择以及用于组合不同分类器的输出。 在最近的研究中，Zhang [15-18]提出了一个基于遗传算法的分类框架，智能地融合来自多个来源的证据，以改进文本文档的分类到预定义的类别[19]。 </w:t>
      </w:r>
    </w:p>
    <w:p w:rsidR="00A07AF6" w:rsidRDefault="00A07AF6">
      <w:pPr>
        <w:ind w:firstLine="440"/>
        <w:rPr>
          <w:rFonts w:ascii="宋体" w:hAnsi="宋体" w:cs="宋体"/>
          <w:sz w:val="24"/>
          <w:szCs w:val="24"/>
        </w:rPr>
      </w:pPr>
    </w:p>
    <w:p w:rsidR="00A07AF6" w:rsidRDefault="00203411">
      <w:pPr>
        <w:rPr>
          <w:rFonts w:ascii="黑体" w:eastAsia="黑体" w:hAnsi="黑体" w:cs="黑体"/>
          <w:b/>
          <w:bCs/>
          <w:sz w:val="24"/>
          <w:szCs w:val="24"/>
        </w:rPr>
      </w:pPr>
      <w:r>
        <w:rPr>
          <w:rFonts w:ascii="黑体" w:eastAsia="黑体" w:hAnsi="黑体" w:cs="黑体" w:hint="eastAsia"/>
          <w:b/>
          <w:bCs/>
          <w:sz w:val="24"/>
          <w:szCs w:val="24"/>
        </w:rPr>
        <w:t>2.1 相似度测量</w:t>
      </w:r>
    </w:p>
    <w:p w:rsidR="00A07AF6" w:rsidRDefault="00A07AF6">
      <w:pPr>
        <w:ind w:firstLine="440"/>
        <w:rPr>
          <w:rFonts w:ascii="宋体" w:hAnsi="宋体" w:cs="宋体"/>
          <w:sz w:val="24"/>
          <w:szCs w:val="24"/>
        </w:rPr>
      </w:pPr>
    </w:p>
    <w:p w:rsidR="00A07AF6" w:rsidRDefault="00203411">
      <w:pPr>
        <w:ind w:firstLine="440"/>
        <w:rPr>
          <w:rFonts w:ascii="宋体" w:hAnsi="宋体" w:cs="宋体"/>
          <w:sz w:val="24"/>
          <w:szCs w:val="24"/>
        </w:rPr>
      </w:pPr>
      <w:r>
        <w:rPr>
          <w:rFonts w:ascii="宋体" w:hAnsi="宋体" w:cs="宋体" w:hint="eastAsia"/>
          <w:sz w:val="24"/>
          <w:szCs w:val="24"/>
        </w:rPr>
        <w:t>在他的研究中，Chen [19]引入了三种相似度测量方法：词袋，余弦和Okapi。 这样的基于内容的相似度测量已经应用于网页的内容。这三种相似度测量已经广泛应用于科学研究活动，特别是在文本分类领域[15-18]。为了计算这些相似度测量，文档需要被表示为向量，像在向量空间模型中[20]。 假设我们有一个有</w:t>
      </w:r>
      <w:r>
        <w:rPr>
          <w:rFonts w:ascii="宋体" w:hAnsi="宋体" w:cs="宋体" w:hint="eastAsia"/>
          <w:position w:val="-6"/>
          <w:sz w:val="24"/>
          <w:szCs w:val="24"/>
        </w:rPr>
        <w:object w:dxaOrig="139"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11.9pt" o:ole="">
            <v:imagedata r:id="rId7" o:title=""/>
          </v:shape>
          <o:OLEObject Type="Embed" ProgID="Equation.3" ShapeID="_x0000_i1025" DrawAspect="Content" ObjectID="_1548954846" r:id="rId8"/>
        </w:object>
      </w:r>
      <w:r w:rsidR="0090266F">
        <w:rPr>
          <w:rFonts w:ascii="宋体" w:hAnsi="宋体" w:cs="宋体"/>
          <w:sz w:val="24"/>
          <w:szCs w:val="24"/>
        </w:rPr>
        <w:t xml:space="preserve"> </w:t>
      </w:r>
      <w:r>
        <w:rPr>
          <w:rFonts w:ascii="宋体" w:hAnsi="宋体" w:cs="宋体" w:hint="eastAsia"/>
          <w:sz w:val="24"/>
          <w:szCs w:val="24"/>
        </w:rPr>
        <w:t>个不同索引项的集合</w:t>
      </w:r>
      <w:r>
        <w:rPr>
          <w:rFonts w:ascii="宋体" w:hAnsi="宋体" w:cs="宋体" w:hint="eastAsia"/>
          <w:position w:val="-8"/>
          <w:sz w:val="24"/>
          <w:szCs w:val="24"/>
        </w:rPr>
        <w:object w:dxaOrig="180" w:dyaOrig="260">
          <v:shape id="_x0000_i1026" type="#_x0000_t75" style="width:8.75pt;height:13.15pt" o:ole="">
            <v:imagedata r:id="rId9" o:title=""/>
          </v:shape>
          <o:OLEObject Type="Embed" ProgID="Equation.3" ShapeID="_x0000_i1026" DrawAspect="Content" ObjectID="_1548954847" r:id="rId10"/>
        </w:object>
      </w:r>
      <w:r>
        <w:rPr>
          <w:rFonts w:ascii="宋体" w:hAnsi="宋体" w:cs="宋体" w:hint="eastAsia"/>
          <w:sz w:val="24"/>
          <w:szCs w:val="24"/>
        </w:rPr>
        <w:t>，一个文档</w:t>
      </w:r>
      <w:r>
        <w:rPr>
          <w:rFonts w:ascii="宋体" w:hAnsi="宋体" w:cs="宋体" w:hint="eastAsia"/>
          <w:position w:val="-6"/>
          <w:sz w:val="24"/>
          <w:szCs w:val="24"/>
        </w:rPr>
        <w:object w:dxaOrig="240" w:dyaOrig="279">
          <v:shape id="_x0000_i1027" type="#_x0000_t75" style="width:11.9pt;height:13.75pt" o:ole="">
            <v:imagedata r:id="rId11" o:title=""/>
          </v:shape>
          <o:OLEObject Type="Embed" ProgID="Equation.3" ShapeID="_x0000_i1027" DrawAspect="Content" ObjectID="_1548954848" r:id="rId12"/>
        </w:object>
      </w:r>
      <w:r>
        <w:rPr>
          <w:rFonts w:ascii="宋体" w:hAnsi="宋体" w:cs="宋体" w:hint="eastAsia"/>
          <w:sz w:val="24"/>
          <w:szCs w:val="24"/>
        </w:rPr>
        <w:t>可以表示如下：</w:t>
      </w:r>
      <w:r>
        <w:rPr>
          <w:rFonts w:ascii="宋体" w:hAnsi="宋体" w:cs="宋体" w:hint="eastAsia"/>
          <w:position w:val="-10"/>
          <w:sz w:val="24"/>
          <w:szCs w:val="24"/>
        </w:rPr>
        <w:object w:dxaOrig="1860" w:dyaOrig="320">
          <v:shape id="_x0000_i1028" type="#_x0000_t75" style="width:93.3pt;height:16.3pt" o:ole="">
            <v:imagedata r:id="rId13" o:title=""/>
          </v:shape>
          <o:OLEObject Type="Embed" ProgID="Equation.3" ShapeID="_x0000_i1028" DrawAspect="Content" ObjectID="_1548954849" r:id="rId14"/>
        </w:object>
      </w:r>
      <w:r>
        <w:rPr>
          <w:rFonts w:ascii="宋体" w:hAnsi="宋体" w:cs="宋体" w:hint="eastAsia"/>
          <w:sz w:val="24"/>
          <w:szCs w:val="24"/>
        </w:rPr>
        <w:t>，其中</w:t>
      </w:r>
      <w:r>
        <w:rPr>
          <w:rFonts w:ascii="宋体" w:hAnsi="宋体" w:cs="宋体" w:hint="eastAsia"/>
          <w:position w:val="-8"/>
          <w:sz w:val="24"/>
          <w:szCs w:val="24"/>
        </w:rPr>
        <w:object w:dxaOrig="320" w:dyaOrig="240">
          <v:shape id="_x0000_i1029" type="#_x0000_t75" style="width:16.3pt;height:11.9pt" o:ole="">
            <v:imagedata r:id="rId15" o:title=""/>
          </v:shape>
          <o:OLEObject Type="Embed" ProgID="Equation.3" ShapeID="_x0000_i1029" DrawAspect="Content" ObjectID="_1548954850" r:id="rId16"/>
        </w:object>
      </w:r>
      <w:r>
        <w:rPr>
          <w:rFonts w:ascii="宋体" w:hAnsi="宋体" w:cs="宋体" w:hint="eastAsia"/>
          <w:sz w:val="24"/>
          <w:szCs w:val="24"/>
        </w:rPr>
        <w:t>表示文档</w:t>
      </w:r>
      <w:r>
        <w:rPr>
          <w:rFonts w:ascii="宋体" w:hAnsi="宋体" w:cs="宋体" w:hint="eastAsia"/>
          <w:position w:val="-6"/>
          <w:sz w:val="24"/>
          <w:szCs w:val="24"/>
        </w:rPr>
        <w:object w:dxaOrig="240" w:dyaOrig="279">
          <v:shape id="_x0000_i1030" type="#_x0000_t75" style="width:11.9pt;height:13.75pt" o:ole="">
            <v:imagedata r:id="rId17" o:title=""/>
          </v:shape>
          <o:OLEObject Type="Embed" ProgID="Equation.3" ShapeID="_x0000_i1030" DrawAspect="Content" ObjectID="_1548954851" r:id="rId18"/>
        </w:object>
      </w:r>
      <w:r>
        <w:rPr>
          <w:rFonts w:ascii="宋体" w:hAnsi="宋体" w:cs="宋体" w:hint="eastAsia"/>
          <w:sz w:val="24"/>
          <w:szCs w:val="24"/>
        </w:rPr>
        <w:t>中分配给项</w:t>
      </w:r>
      <w:r>
        <w:rPr>
          <w:rFonts w:ascii="宋体" w:hAnsi="宋体" w:cs="宋体" w:hint="eastAsia"/>
          <w:position w:val="-8"/>
          <w:sz w:val="24"/>
          <w:szCs w:val="24"/>
        </w:rPr>
        <w:object w:dxaOrig="180" w:dyaOrig="260">
          <v:shape id="_x0000_i1031" type="#_x0000_t75" style="width:8.75pt;height:13.15pt" o:ole="">
            <v:imagedata r:id="rId19" o:title=""/>
          </v:shape>
          <o:OLEObject Type="Embed" ProgID="Equation.3" ShapeID="_x0000_i1031" DrawAspect="Content" ObjectID="_1548954852" r:id="rId20"/>
        </w:object>
      </w:r>
      <w:r>
        <w:rPr>
          <w:rFonts w:ascii="宋体" w:hAnsi="宋体" w:cs="宋体" w:hint="eastAsia"/>
          <w:sz w:val="24"/>
          <w:szCs w:val="24"/>
        </w:rPr>
        <w:t>的权重。</w:t>
      </w:r>
    </w:p>
    <w:p w:rsidR="00A07AF6" w:rsidRDefault="00203411">
      <w:pPr>
        <w:ind w:firstLine="440"/>
        <w:rPr>
          <w:rFonts w:ascii="宋体" w:hAnsi="宋体" w:cs="宋体"/>
          <w:sz w:val="24"/>
          <w:szCs w:val="24"/>
        </w:rPr>
      </w:pPr>
      <w:r>
        <w:rPr>
          <w:rFonts w:ascii="宋体" w:hAnsi="宋体" w:cs="宋体" w:hint="eastAsia"/>
          <w:sz w:val="24"/>
          <w:szCs w:val="24"/>
        </w:rPr>
        <w:t>词袋测量，两个文档</w:t>
      </w:r>
      <w:r>
        <w:rPr>
          <w:rFonts w:ascii="宋体" w:hAnsi="宋体" w:cs="宋体" w:hint="eastAsia"/>
          <w:position w:val="-6"/>
          <w:sz w:val="24"/>
          <w:szCs w:val="24"/>
        </w:rPr>
        <w:object w:dxaOrig="279" w:dyaOrig="279">
          <v:shape id="_x0000_i1032" type="#_x0000_t75" style="width:13.75pt;height:13.75pt" o:ole="">
            <v:imagedata r:id="rId21" o:title=""/>
          </v:shape>
          <o:OLEObject Type="Embed" ProgID="Equation.3" ShapeID="_x0000_i1032" DrawAspect="Content" ObjectID="_1548954853" r:id="rId22"/>
        </w:object>
      </w:r>
      <w:r>
        <w:rPr>
          <w:rFonts w:ascii="宋体" w:hAnsi="宋体" w:cs="宋体" w:hint="eastAsia"/>
          <w:sz w:val="24"/>
          <w:szCs w:val="24"/>
        </w:rPr>
        <w:t>和</w:t>
      </w:r>
      <w:r>
        <w:rPr>
          <w:rFonts w:ascii="宋体" w:hAnsi="宋体" w:cs="宋体" w:hint="eastAsia"/>
          <w:position w:val="-6"/>
          <w:sz w:val="24"/>
          <w:szCs w:val="24"/>
        </w:rPr>
        <w:object w:dxaOrig="300" w:dyaOrig="279">
          <v:shape id="_x0000_i1033" type="#_x0000_t75" style="width:15.05pt;height:13.75pt" o:ole="">
            <v:imagedata r:id="rId23" o:title=""/>
          </v:shape>
          <o:OLEObject Type="Embed" ProgID="Equation.3" ShapeID="_x0000_i1033" DrawAspect="Content" ObjectID="_1548954854" r:id="rId24"/>
        </w:object>
      </w:r>
      <w:r>
        <w:rPr>
          <w:rFonts w:ascii="宋体" w:hAnsi="宋体" w:cs="宋体" w:hint="eastAsia"/>
          <w:sz w:val="24"/>
          <w:szCs w:val="24"/>
        </w:rPr>
        <w:t>之间的相似度可以这样计算：</w:t>
      </w:r>
    </w:p>
    <w:p w:rsidR="00A07AF6" w:rsidRDefault="00203411">
      <w:pPr>
        <w:ind w:firstLine="440"/>
        <w:rPr>
          <w:rFonts w:ascii="宋体" w:hAnsi="宋体" w:cs="宋体"/>
          <w:sz w:val="24"/>
          <w:szCs w:val="24"/>
        </w:rPr>
      </w:pPr>
      <w:r>
        <w:rPr>
          <w:rFonts w:ascii="宋体" w:hAnsi="宋体" w:cs="宋体" w:hint="eastAsia"/>
          <w:sz w:val="24"/>
          <w:szCs w:val="24"/>
        </w:rPr>
        <w:lastRenderedPageBreak/>
        <w:t>词袋函数</w:t>
      </w:r>
      <w:r>
        <w:rPr>
          <w:rFonts w:ascii="宋体" w:hAnsi="宋体" w:cs="宋体" w:hint="eastAsia"/>
          <w:position w:val="-32"/>
          <w:sz w:val="24"/>
          <w:szCs w:val="24"/>
        </w:rPr>
        <w:object w:dxaOrig="2120" w:dyaOrig="740">
          <v:shape id="_x0000_i1034" type="#_x0000_t75" style="width:105.8pt;height:36.95pt" o:ole="">
            <v:imagedata r:id="rId25" o:title=""/>
          </v:shape>
          <o:OLEObject Type="Embed" ProgID="Equation.3" ShapeID="_x0000_i1034" DrawAspect="Content" ObjectID="_1548954855" r:id="rId26"/>
        </w:object>
      </w:r>
    </w:p>
    <w:p w:rsidR="00A07AF6" w:rsidRDefault="00203411">
      <w:pPr>
        <w:ind w:firstLine="440"/>
        <w:rPr>
          <w:rFonts w:ascii="宋体" w:hAnsi="宋体" w:cs="宋体"/>
          <w:kern w:val="0"/>
          <w:sz w:val="24"/>
          <w:szCs w:val="24"/>
          <w:lang w:bidi="ar"/>
        </w:rPr>
      </w:pPr>
      <w:r>
        <w:rPr>
          <w:rFonts w:ascii="宋体" w:hAnsi="宋体" w:cs="宋体" w:hint="eastAsia"/>
          <w:kern w:val="0"/>
          <w:sz w:val="24"/>
          <w:szCs w:val="24"/>
          <w:lang w:bidi="ar"/>
        </w:rPr>
        <w:t>其中</w:t>
      </w:r>
      <w:r>
        <w:rPr>
          <w:rFonts w:ascii="宋体" w:hAnsi="宋体" w:cs="宋体" w:hint="eastAsia"/>
          <w:kern w:val="0"/>
          <w:position w:val="-10"/>
          <w:sz w:val="24"/>
          <w:szCs w:val="24"/>
          <w:lang w:bidi="ar"/>
        </w:rPr>
        <w:object w:dxaOrig="420" w:dyaOrig="320">
          <v:shape id="_x0000_i1035" type="#_x0000_t75" style="width:21.3pt;height:16.3pt" o:ole="">
            <v:imagedata r:id="rId27" o:title=""/>
          </v:shape>
          <o:OLEObject Type="Embed" ProgID="Equation.3" ShapeID="_x0000_i1035" DrawAspect="Content" ObjectID="_1548954856" r:id="rId28"/>
        </w:object>
      </w:r>
      <w:r>
        <w:rPr>
          <w:rFonts w:ascii="宋体" w:hAnsi="宋体" w:cs="宋体" w:hint="eastAsia"/>
          <w:kern w:val="0"/>
          <w:sz w:val="24"/>
          <w:szCs w:val="24"/>
          <w:lang w:bidi="ar"/>
        </w:rPr>
        <w:t>对应文档</w:t>
      </w:r>
      <w:r>
        <w:rPr>
          <w:rFonts w:ascii="宋体" w:hAnsi="宋体" w:cs="宋体" w:hint="eastAsia"/>
          <w:kern w:val="0"/>
          <w:position w:val="-6"/>
          <w:sz w:val="24"/>
          <w:szCs w:val="24"/>
          <w:lang w:bidi="ar"/>
        </w:rPr>
        <w:object w:dxaOrig="240" w:dyaOrig="279">
          <v:shape id="_x0000_i1036" type="#_x0000_t75" style="width:11.9pt;height:13.75pt" o:ole="">
            <v:imagedata r:id="rId29" o:title=""/>
          </v:shape>
          <o:OLEObject Type="Embed" ProgID="Equation.3" ShapeID="_x0000_i1036" DrawAspect="Content" ObjectID="_1548954857" r:id="rId30"/>
        </w:object>
      </w:r>
      <w:r>
        <w:rPr>
          <w:rFonts w:ascii="宋体" w:hAnsi="宋体" w:cs="宋体" w:hint="eastAsia"/>
          <w:kern w:val="0"/>
          <w:sz w:val="24"/>
          <w:szCs w:val="24"/>
          <w:lang w:bidi="ar"/>
        </w:rPr>
        <w:t>中出现的词语集合。</w:t>
      </w:r>
    </w:p>
    <w:p w:rsidR="00A07AF6" w:rsidRDefault="00203411">
      <w:pPr>
        <w:ind w:firstLine="440"/>
        <w:rPr>
          <w:rFonts w:ascii="宋体" w:hAnsi="宋体" w:cs="宋体"/>
          <w:kern w:val="0"/>
          <w:sz w:val="24"/>
          <w:szCs w:val="24"/>
          <w:lang w:bidi="ar"/>
        </w:rPr>
      </w:pPr>
      <w:r>
        <w:rPr>
          <w:rFonts w:ascii="宋体" w:hAnsi="宋体" w:cs="宋体" w:hint="eastAsia"/>
          <w:kern w:val="0"/>
          <w:sz w:val="24"/>
          <w:szCs w:val="24"/>
          <w:lang w:bidi="ar"/>
        </w:rPr>
        <w:t>对于余弦测量，两个文档之间的相似度可以这样计算[21]：</w:t>
      </w:r>
    </w:p>
    <w:p w:rsidR="00A07AF6" w:rsidRDefault="00203411">
      <w:pPr>
        <w:ind w:firstLine="440"/>
        <w:rPr>
          <w:rFonts w:ascii="宋体" w:hAnsi="宋体" w:cs="宋体"/>
          <w:kern w:val="0"/>
          <w:sz w:val="24"/>
          <w:szCs w:val="24"/>
          <w:lang w:bidi="ar"/>
        </w:rPr>
      </w:pPr>
      <w:r>
        <w:rPr>
          <w:rFonts w:ascii="宋体" w:hAnsi="宋体" w:cs="宋体" w:hint="eastAsia"/>
          <w:kern w:val="0"/>
          <w:sz w:val="24"/>
          <w:szCs w:val="24"/>
          <w:lang w:bidi="ar"/>
        </w:rPr>
        <w:t>余弦函数</w:t>
      </w:r>
      <w:r w:rsidR="0090266F" w:rsidRPr="0090266F">
        <w:rPr>
          <w:rFonts w:ascii="宋体" w:hAnsi="宋体" w:cs="宋体" w:hint="eastAsia"/>
          <w:kern w:val="0"/>
          <w:position w:val="-74"/>
          <w:sz w:val="24"/>
          <w:szCs w:val="24"/>
          <w:lang w:bidi="ar"/>
        </w:rPr>
        <w:object w:dxaOrig="3360" w:dyaOrig="1480">
          <v:shape id="_x0000_i1081" type="#_x0000_t75" style="width:167.8pt;height:73.9pt" o:ole="">
            <v:imagedata r:id="rId31" o:title=""/>
          </v:shape>
          <o:OLEObject Type="Embed" ProgID="Equation.3" ShapeID="_x0000_i1081" DrawAspect="Content" ObjectID="_1548954858" r:id="rId32"/>
        </w:object>
      </w:r>
    </w:p>
    <w:p w:rsidR="00A07AF6" w:rsidRDefault="00203411">
      <w:pPr>
        <w:ind w:firstLine="440"/>
        <w:rPr>
          <w:rFonts w:ascii="宋体" w:hAnsi="宋体" w:cs="宋体"/>
          <w:kern w:val="0"/>
          <w:sz w:val="24"/>
          <w:szCs w:val="24"/>
          <w:lang w:bidi="ar"/>
        </w:rPr>
      </w:pPr>
      <w:r>
        <w:rPr>
          <w:rFonts w:ascii="宋体" w:hAnsi="宋体" w:cs="宋体" w:hint="eastAsia"/>
          <w:kern w:val="0"/>
          <w:sz w:val="24"/>
          <w:szCs w:val="24"/>
          <w:lang w:bidi="ar"/>
        </w:rPr>
        <w:t>对Okapi测量，两个文档之间的相似度可以这样计算：</w:t>
      </w:r>
    </w:p>
    <w:p w:rsidR="00A07AF6" w:rsidRDefault="00A07AF6">
      <w:pPr>
        <w:ind w:firstLine="440"/>
        <w:rPr>
          <w:rFonts w:ascii="宋体" w:hAnsi="宋体" w:cs="宋体"/>
          <w:kern w:val="0"/>
          <w:sz w:val="24"/>
          <w:szCs w:val="24"/>
          <w:lang w:bidi="ar"/>
        </w:rPr>
      </w:pPr>
    </w:p>
    <w:p w:rsidR="00A07AF6" w:rsidRDefault="00203411">
      <w:pPr>
        <w:ind w:firstLine="440"/>
        <w:rPr>
          <w:rFonts w:ascii="宋体" w:hAnsi="宋体" w:cs="宋体"/>
          <w:kern w:val="0"/>
          <w:sz w:val="24"/>
          <w:szCs w:val="24"/>
          <w:lang w:bidi="ar"/>
        </w:rPr>
      </w:pPr>
      <w:r>
        <w:rPr>
          <w:rFonts w:ascii="宋体" w:hAnsi="宋体" w:cs="宋体" w:hint="eastAsia"/>
          <w:kern w:val="0"/>
          <w:sz w:val="24"/>
          <w:szCs w:val="24"/>
          <w:lang w:bidi="ar"/>
        </w:rPr>
        <w:t>Okapi</w:t>
      </w:r>
      <w:r>
        <w:rPr>
          <w:rFonts w:ascii="宋体" w:hAnsi="宋体" w:cs="宋体" w:hint="eastAsia"/>
          <w:kern w:val="0"/>
          <w:position w:val="-62"/>
          <w:sz w:val="24"/>
          <w:szCs w:val="24"/>
          <w:lang w:bidi="ar"/>
        </w:rPr>
        <w:object w:dxaOrig="5740" w:dyaOrig="999">
          <v:shape id="_x0000_i1038" type="#_x0000_t75" style="width:286.75pt;height:50.1pt" o:ole="">
            <v:imagedata r:id="rId33" o:title=""/>
          </v:shape>
          <o:OLEObject Type="Embed" ProgID="Equation.3" ShapeID="_x0000_i1038" DrawAspect="Content" ObjectID="_1548954859" r:id="rId34"/>
        </w:object>
      </w:r>
    </w:p>
    <w:p w:rsidR="00A07AF6" w:rsidRDefault="00203411">
      <w:pPr>
        <w:ind w:firstLine="440"/>
        <w:rPr>
          <w:rFonts w:ascii="宋体" w:hAnsi="宋体" w:cs="宋体"/>
          <w:kern w:val="0"/>
          <w:sz w:val="24"/>
          <w:szCs w:val="24"/>
          <w:lang w:bidi="ar"/>
        </w:rPr>
      </w:pPr>
      <w:r>
        <w:rPr>
          <w:rFonts w:ascii="宋体" w:hAnsi="宋体" w:cs="宋体" w:hint="eastAsia"/>
          <w:kern w:val="0"/>
          <w:sz w:val="24"/>
          <w:szCs w:val="24"/>
          <w:lang w:bidi="ar"/>
        </w:rPr>
        <w:t>其中</w:t>
      </w:r>
      <w:r>
        <w:rPr>
          <w:rFonts w:ascii="宋体" w:hAnsi="宋体" w:cs="宋体" w:hint="eastAsia"/>
          <w:kern w:val="0"/>
          <w:position w:val="-10"/>
          <w:sz w:val="24"/>
          <w:szCs w:val="24"/>
          <w:lang w:bidi="ar"/>
        </w:rPr>
        <w:object w:dxaOrig="260" w:dyaOrig="320">
          <v:shape id="_x0000_i1039" type="#_x0000_t75" style="width:13.15pt;height:16.3pt" o:ole="">
            <v:imagedata r:id="rId35" o:title=""/>
          </v:shape>
          <o:OLEObject Type="Embed" ProgID="Equation.3" ShapeID="_x0000_i1039" DrawAspect="Content" ObjectID="_1548954860" r:id="rId36"/>
        </w:object>
      </w:r>
      <w:r>
        <w:rPr>
          <w:rFonts w:ascii="宋体" w:hAnsi="宋体" w:cs="宋体" w:hint="eastAsia"/>
          <w:kern w:val="0"/>
          <w:sz w:val="24"/>
          <w:szCs w:val="24"/>
          <w:lang w:bidi="ar"/>
        </w:rPr>
        <w:t>是文档中的词频，</w:t>
      </w:r>
      <w:r>
        <w:rPr>
          <w:rFonts w:ascii="宋体" w:hAnsi="宋体" w:cs="宋体" w:hint="eastAsia"/>
          <w:kern w:val="0"/>
          <w:position w:val="-10"/>
          <w:sz w:val="24"/>
          <w:szCs w:val="24"/>
          <w:lang w:bidi="ar"/>
        </w:rPr>
        <w:object w:dxaOrig="320" w:dyaOrig="320">
          <v:shape id="_x0000_i1040" type="#_x0000_t75" style="width:16.3pt;height:16.3pt" o:ole="">
            <v:imagedata r:id="rId37" o:title=""/>
          </v:shape>
          <o:OLEObject Type="Embed" ProgID="Equation.3" ShapeID="_x0000_i1040" DrawAspect="Content" ObjectID="_1548954861" r:id="rId38"/>
        </w:object>
      </w:r>
      <w:r>
        <w:rPr>
          <w:rFonts w:ascii="宋体" w:hAnsi="宋体" w:cs="宋体" w:hint="eastAsia"/>
          <w:kern w:val="0"/>
          <w:sz w:val="24"/>
          <w:szCs w:val="24"/>
          <w:lang w:bidi="ar"/>
        </w:rPr>
        <w:t>是整个集合中的文档频率，</w:t>
      </w:r>
      <w:r>
        <w:rPr>
          <w:rFonts w:ascii="宋体" w:hAnsi="宋体" w:cs="宋体" w:hint="eastAsia"/>
          <w:kern w:val="0"/>
          <w:position w:val="-6"/>
          <w:sz w:val="24"/>
          <w:szCs w:val="24"/>
          <w:lang w:bidi="ar"/>
        </w:rPr>
        <w:object w:dxaOrig="279" w:dyaOrig="279">
          <v:shape id="_x0000_i1041" type="#_x0000_t75" style="width:13.75pt;height:13.75pt" o:ole="">
            <v:imagedata r:id="rId39" o:title=""/>
          </v:shape>
          <o:OLEObject Type="Embed" ProgID="Equation.3" ShapeID="_x0000_i1041" DrawAspect="Content" ObjectID="_1548954862" r:id="rId40"/>
        </w:object>
      </w:r>
      <w:r>
        <w:rPr>
          <w:rFonts w:ascii="宋体" w:hAnsi="宋体" w:cs="宋体" w:hint="eastAsia"/>
          <w:kern w:val="0"/>
          <w:sz w:val="24"/>
          <w:szCs w:val="24"/>
          <w:lang w:bidi="ar"/>
        </w:rPr>
        <w:t>是整个集合中的文档数，</w:t>
      </w:r>
      <w:r>
        <w:rPr>
          <w:rFonts w:ascii="宋体" w:hAnsi="宋体" w:cs="宋体" w:hint="eastAsia"/>
          <w:kern w:val="0"/>
          <w:position w:val="-6"/>
          <w:sz w:val="24"/>
          <w:szCs w:val="24"/>
          <w:lang w:bidi="ar"/>
        </w:rPr>
        <w:object w:dxaOrig="360" w:dyaOrig="279">
          <v:shape id="_x0000_i1042" type="#_x0000_t75" style="width:18.15pt;height:13.75pt" o:ole="">
            <v:imagedata r:id="rId41" o:title=""/>
          </v:shape>
          <o:OLEObject Type="Embed" ProgID="Equation.3" ShapeID="_x0000_i1042" DrawAspect="Content" ObjectID="_1548954863" r:id="rId42"/>
        </w:object>
      </w:r>
      <w:r>
        <w:rPr>
          <w:rFonts w:ascii="宋体" w:hAnsi="宋体" w:cs="宋体" w:hint="eastAsia"/>
          <w:kern w:val="0"/>
          <w:sz w:val="24"/>
          <w:szCs w:val="24"/>
          <w:lang w:bidi="ar"/>
        </w:rPr>
        <w:t>是文档的长度，</w:t>
      </w:r>
      <w:r>
        <w:rPr>
          <w:rFonts w:ascii="宋体" w:hAnsi="宋体" w:cs="宋体" w:hint="eastAsia"/>
          <w:kern w:val="0"/>
          <w:position w:val="-14"/>
          <w:sz w:val="24"/>
          <w:szCs w:val="24"/>
          <w:lang w:bidi="ar"/>
        </w:rPr>
        <w:object w:dxaOrig="580" w:dyaOrig="380">
          <v:shape id="_x0000_i1043" type="#_x0000_t75" style="width:28.8pt;height:18.8pt" o:ole="">
            <v:imagedata r:id="rId43" o:title=""/>
          </v:shape>
          <o:OLEObject Type="Embed" ProgID="Equation.3" ShapeID="_x0000_i1043" DrawAspect="Content" ObjectID="_1548954864" r:id="rId44"/>
        </w:object>
      </w:r>
      <w:r>
        <w:rPr>
          <w:rFonts w:ascii="宋体" w:hAnsi="宋体" w:cs="宋体" w:hint="eastAsia"/>
          <w:kern w:val="0"/>
          <w:sz w:val="24"/>
          <w:szCs w:val="24"/>
          <w:lang w:bidi="ar"/>
        </w:rPr>
        <w:t>是集合中所有文档的平均长度。[19]。</w:t>
      </w:r>
    </w:p>
    <w:p w:rsidR="00A07AF6" w:rsidRDefault="00203411">
      <w:pPr>
        <w:ind w:firstLine="440"/>
        <w:rPr>
          <w:rFonts w:ascii="宋体" w:hAnsi="宋体" w:cs="宋体"/>
          <w:kern w:val="0"/>
          <w:sz w:val="24"/>
          <w:szCs w:val="24"/>
          <w:lang w:bidi="ar"/>
        </w:rPr>
      </w:pPr>
      <w:r>
        <w:rPr>
          <w:rFonts w:ascii="宋体" w:hAnsi="宋体" w:cs="宋体" w:hint="eastAsia"/>
          <w:kern w:val="0"/>
          <w:sz w:val="24"/>
          <w:szCs w:val="24"/>
          <w:lang w:bidi="ar"/>
        </w:rPr>
        <w:t>通过这些方程，我们可以推导出余弦相似度测量是对称的，而词袋和Okapi的相似度测量则不是[19]。</w:t>
      </w:r>
    </w:p>
    <w:p w:rsidR="00A07AF6" w:rsidRDefault="00A07AF6">
      <w:pPr>
        <w:ind w:firstLine="440"/>
        <w:rPr>
          <w:rFonts w:ascii="宋体" w:hAnsi="宋体" w:cs="宋体"/>
          <w:kern w:val="0"/>
          <w:sz w:val="24"/>
          <w:szCs w:val="24"/>
          <w:lang w:bidi="ar"/>
        </w:rPr>
      </w:pPr>
    </w:p>
    <w:p w:rsidR="00A07AF6" w:rsidRDefault="00203411">
      <w:pPr>
        <w:rPr>
          <w:rFonts w:ascii="黑体" w:eastAsia="黑体" w:hAnsi="黑体" w:cs="黑体"/>
          <w:b/>
          <w:bCs/>
          <w:kern w:val="0"/>
          <w:sz w:val="24"/>
          <w:szCs w:val="24"/>
          <w:lang w:bidi="ar"/>
        </w:rPr>
      </w:pPr>
      <w:r>
        <w:rPr>
          <w:rFonts w:ascii="黑体" w:eastAsia="黑体" w:hAnsi="黑体" w:cs="黑体" w:hint="eastAsia"/>
          <w:b/>
          <w:bCs/>
          <w:kern w:val="0"/>
          <w:sz w:val="24"/>
          <w:szCs w:val="24"/>
          <w:lang w:bidi="ar"/>
        </w:rPr>
        <w:t>2.2 证据组合</w:t>
      </w:r>
    </w:p>
    <w:p w:rsidR="00A07AF6" w:rsidRDefault="00A07AF6">
      <w:pPr>
        <w:ind w:firstLine="440"/>
        <w:rPr>
          <w:rFonts w:ascii="宋体" w:hAnsi="宋体" w:cs="宋体"/>
          <w:kern w:val="0"/>
          <w:sz w:val="24"/>
          <w:szCs w:val="24"/>
          <w:lang w:bidi="ar"/>
        </w:rPr>
      </w:pPr>
    </w:p>
    <w:p w:rsidR="00A07AF6" w:rsidRDefault="00203411">
      <w:pPr>
        <w:ind w:firstLine="440"/>
        <w:rPr>
          <w:rFonts w:ascii="宋体" w:hAnsi="宋体" w:cs="宋体"/>
          <w:kern w:val="0"/>
          <w:sz w:val="24"/>
          <w:szCs w:val="24"/>
          <w:lang w:bidi="ar"/>
        </w:rPr>
      </w:pPr>
      <w:r>
        <w:rPr>
          <w:rFonts w:ascii="宋体" w:hAnsi="宋体" w:cs="宋体" w:hint="eastAsia"/>
          <w:kern w:val="0"/>
          <w:sz w:val="24"/>
          <w:szCs w:val="24"/>
          <w:lang w:bidi="ar"/>
        </w:rPr>
        <w:t>Chen在网页的不同部分，包括正文和标题，使用了上述相似度测量的不同组合[19]。</w:t>
      </w:r>
    </w:p>
    <w:p w:rsidR="00A07AF6" w:rsidRDefault="00203411">
      <w:pPr>
        <w:ind w:firstLine="440"/>
        <w:rPr>
          <w:rFonts w:ascii="宋体" w:hAnsi="宋体" w:cs="宋体"/>
          <w:kern w:val="0"/>
          <w:sz w:val="24"/>
          <w:szCs w:val="24"/>
          <w:lang w:bidi="ar"/>
        </w:rPr>
      </w:pPr>
      <w:r>
        <w:rPr>
          <w:rFonts w:ascii="宋体" w:hAnsi="宋体" w:cs="宋体" w:hint="eastAsia"/>
          <w:kern w:val="0"/>
          <w:sz w:val="24"/>
          <w:szCs w:val="24"/>
          <w:lang w:bidi="ar"/>
        </w:rPr>
        <w:t xml:space="preserve">         </w:t>
      </w:r>
    </w:p>
    <w:p w:rsidR="00A07AF6" w:rsidRDefault="00203411">
      <w:pPr>
        <w:ind w:firstLine="440"/>
        <w:rPr>
          <w:rFonts w:ascii="宋体" w:hAnsi="宋体" w:cs="宋体"/>
          <w:kern w:val="0"/>
          <w:sz w:val="24"/>
          <w:szCs w:val="24"/>
          <w:lang w:bidi="ar"/>
        </w:rPr>
      </w:pPr>
      <w:r>
        <w:rPr>
          <w:rFonts w:ascii="宋体" w:hAnsi="宋体" w:cs="宋体" w:hint="eastAsia"/>
          <w:kern w:val="0"/>
          <w:sz w:val="24"/>
          <w:szCs w:val="24"/>
          <w:lang w:bidi="ar"/>
        </w:rPr>
        <w:t xml:space="preserve">                    表一 不同的证据</w:t>
      </w:r>
    </w:p>
    <w:tbl>
      <w:tblPr>
        <w:tblStyle w:val="a5"/>
        <w:tblpPr w:leftFromText="180" w:rightFromText="180" w:vertAnchor="text" w:tblpX="1557" w:tblpY="130"/>
        <w:tblOverlap w:val="never"/>
        <w:tblW w:w="5020" w:type="dxa"/>
        <w:tblLayout w:type="fixed"/>
        <w:tblLook w:val="04A0" w:firstRow="1" w:lastRow="0" w:firstColumn="1" w:lastColumn="0" w:noHBand="0" w:noVBand="1"/>
      </w:tblPr>
      <w:tblGrid>
        <w:gridCol w:w="1454"/>
        <w:gridCol w:w="3566"/>
      </w:tblGrid>
      <w:tr w:rsidR="00A07AF6">
        <w:trPr>
          <w:trHeight w:val="284"/>
        </w:trPr>
        <w:tc>
          <w:tcPr>
            <w:tcW w:w="1454" w:type="dxa"/>
            <w:vMerge w:val="restart"/>
            <w:vAlign w:val="center"/>
          </w:tcPr>
          <w:p w:rsidR="00A07AF6" w:rsidRDefault="00A07AF6">
            <w:pPr>
              <w:rPr>
                <w:rFonts w:ascii="宋体" w:hAnsi="宋体" w:cs="宋体"/>
                <w:sz w:val="24"/>
                <w:szCs w:val="24"/>
              </w:rPr>
            </w:pPr>
          </w:p>
          <w:p w:rsidR="00A07AF6" w:rsidRDefault="00203411">
            <w:pPr>
              <w:jc w:val="center"/>
              <w:rPr>
                <w:rFonts w:ascii="宋体" w:hAnsi="宋体" w:cs="宋体"/>
                <w:sz w:val="24"/>
                <w:szCs w:val="24"/>
              </w:rPr>
            </w:pPr>
            <w:r>
              <w:rPr>
                <w:rFonts w:ascii="宋体" w:hAnsi="宋体" w:cs="宋体" w:hint="eastAsia"/>
                <w:sz w:val="24"/>
                <w:szCs w:val="24"/>
              </w:rPr>
              <w:t>基于内容</w:t>
            </w:r>
          </w:p>
          <w:p w:rsidR="00A07AF6" w:rsidRDefault="00203411">
            <w:pPr>
              <w:jc w:val="center"/>
              <w:rPr>
                <w:rFonts w:ascii="宋体" w:hAnsi="宋体" w:cs="宋体"/>
                <w:kern w:val="0"/>
                <w:sz w:val="24"/>
                <w:szCs w:val="24"/>
                <w:lang w:bidi="ar"/>
              </w:rPr>
            </w:pPr>
            <w:r>
              <w:rPr>
                <w:rFonts w:ascii="宋体" w:hAnsi="宋体" w:cs="宋体" w:hint="eastAsia"/>
                <w:sz w:val="24"/>
                <w:szCs w:val="24"/>
              </w:rPr>
              <w:t>的证据</w:t>
            </w:r>
          </w:p>
        </w:tc>
        <w:tc>
          <w:tcPr>
            <w:tcW w:w="3566" w:type="dxa"/>
            <w:vAlign w:val="center"/>
          </w:tcPr>
          <w:p w:rsidR="00A07AF6" w:rsidRDefault="00203411">
            <w:pPr>
              <w:jc w:val="center"/>
              <w:rPr>
                <w:rFonts w:ascii="宋体" w:hAnsi="宋体" w:cs="宋体"/>
                <w:kern w:val="0"/>
                <w:sz w:val="24"/>
                <w:szCs w:val="24"/>
                <w:lang w:bidi="ar"/>
              </w:rPr>
            </w:pPr>
            <w:r>
              <w:rPr>
                <w:rFonts w:ascii="宋体" w:hAnsi="宋体" w:cs="宋体" w:hint="eastAsia"/>
                <w:kern w:val="0"/>
                <w:sz w:val="24"/>
                <w:szCs w:val="24"/>
                <w:lang w:bidi="ar"/>
              </w:rPr>
              <w:t>在标题使用词袋</w:t>
            </w:r>
          </w:p>
        </w:tc>
      </w:tr>
      <w:tr w:rsidR="00A07AF6">
        <w:trPr>
          <w:trHeight w:val="284"/>
        </w:trPr>
        <w:tc>
          <w:tcPr>
            <w:tcW w:w="1454" w:type="dxa"/>
            <w:vMerge/>
            <w:vAlign w:val="center"/>
          </w:tcPr>
          <w:p w:rsidR="00A07AF6" w:rsidRDefault="00A07AF6">
            <w:pPr>
              <w:jc w:val="center"/>
              <w:rPr>
                <w:rFonts w:ascii="宋体" w:hAnsi="宋体" w:cs="宋体"/>
                <w:kern w:val="0"/>
                <w:sz w:val="24"/>
                <w:szCs w:val="24"/>
                <w:lang w:bidi="ar"/>
              </w:rPr>
            </w:pPr>
          </w:p>
        </w:tc>
        <w:tc>
          <w:tcPr>
            <w:tcW w:w="3566" w:type="dxa"/>
            <w:vAlign w:val="center"/>
          </w:tcPr>
          <w:p w:rsidR="00A07AF6" w:rsidRDefault="00203411">
            <w:pPr>
              <w:jc w:val="center"/>
              <w:rPr>
                <w:rFonts w:ascii="宋体" w:hAnsi="宋体" w:cs="宋体"/>
                <w:kern w:val="0"/>
                <w:sz w:val="24"/>
                <w:szCs w:val="24"/>
                <w:lang w:bidi="ar"/>
              </w:rPr>
            </w:pPr>
            <w:r>
              <w:rPr>
                <w:rFonts w:ascii="宋体" w:hAnsi="宋体" w:cs="宋体" w:hint="eastAsia"/>
                <w:kern w:val="0"/>
                <w:sz w:val="24"/>
                <w:szCs w:val="24"/>
                <w:lang w:bidi="ar"/>
              </w:rPr>
              <w:t>在标题使用余弦</w:t>
            </w:r>
          </w:p>
        </w:tc>
      </w:tr>
      <w:tr w:rsidR="00A07AF6">
        <w:trPr>
          <w:trHeight w:val="284"/>
        </w:trPr>
        <w:tc>
          <w:tcPr>
            <w:tcW w:w="1454" w:type="dxa"/>
            <w:vMerge/>
            <w:vAlign w:val="center"/>
          </w:tcPr>
          <w:p w:rsidR="00A07AF6" w:rsidRDefault="00A07AF6">
            <w:pPr>
              <w:jc w:val="center"/>
              <w:rPr>
                <w:rFonts w:ascii="宋体" w:hAnsi="宋体" w:cs="宋体"/>
                <w:kern w:val="0"/>
                <w:sz w:val="24"/>
                <w:szCs w:val="24"/>
                <w:lang w:bidi="ar"/>
              </w:rPr>
            </w:pPr>
          </w:p>
        </w:tc>
        <w:tc>
          <w:tcPr>
            <w:tcW w:w="3566" w:type="dxa"/>
            <w:vAlign w:val="center"/>
          </w:tcPr>
          <w:p w:rsidR="00A07AF6" w:rsidRDefault="00203411">
            <w:pPr>
              <w:jc w:val="center"/>
              <w:rPr>
                <w:rFonts w:ascii="宋体" w:hAnsi="宋体" w:cs="宋体"/>
                <w:kern w:val="0"/>
                <w:sz w:val="24"/>
                <w:szCs w:val="24"/>
                <w:lang w:bidi="ar"/>
              </w:rPr>
            </w:pPr>
            <w:r>
              <w:rPr>
                <w:rFonts w:ascii="宋体" w:hAnsi="宋体" w:cs="宋体" w:hint="eastAsia"/>
                <w:kern w:val="0"/>
                <w:sz w:val="24"/>
                <w:szCs w:val="24"/>
                <w:lang w:bidi="ar"/>
              </w:rPr>
              <w:t>在标题使用Okapi</w:t>
            </w:r>
          </w:p>
        </w:tc>
      </w:tr>
      <w:tr w:rsidR="00A07AF6">
        <w:trPr>
          <w:trHeight w:val="284"/>
        </w:trPr>
        <w:tc>
          <w:tcPr>
            <w:tcW w:w="1454" w:type="dxa"/>
            <w:vMerge/>
            <w:vAlign w:val="center"/>
          </w:tcPr>
          <w:p w:rsidR="00A07AF6" w:rsidRDefault="00A07AF6">
            <w:pPr>
              <w:jc w:val="center"/>
              <w:rPr>
                <w:rFonts w:ascii="宋体" w:hAnsi="宋体" w:cs="宋体"/>
                <w:kern w:val="0"/>
                <w:sz w:val="24"/>
                <w:szCs w:val="24"/>
                <w:lang w:bidi="ar"/>
              </w:rPr>
            </w:pPr>
          </w:p>
        </w:tc>
        <w:tc>
          <w:tcPr>
            <w:tcW w:w="3566" w:type="dxa"/>
            <w:vAlign w:val="center"/>
          </w:tcPr>
          <w:p w:rsidR="00A07AF6" w:rsidRDefault="00203411">
            <w:pPr>
              <w:jc w:val="center"/>
              <w:rPr>
                <w:rFonts w:ascii="宋体" w:hAnsi="宋体" w:cs="宋体"/>
                <w:kern w:val="0"/>
                <w:sz w:val="24"/>
                <w:szCs w:val="24"/>
                <w:lang w:bidi="ar"/>
              </w:rPr>
            </w:pPr>
            <w:r>
              <w:rPr>
                <w:rFonts w:ascii="宋体" w:hAnsi="宋体" w:cs="宋体" w:hint="eastAsia"/>
                <w:kern w:val="0"/>
                <w:sz w:val="24"/>
                <w:szCs w:val="24"/>
                <w:lang w:bidi="ar"/>
              </w:rPr>
              <w:t>在正文使用词袋</w:t>
            </w:r>
          </w:p>
        </w:tc>
      </w:tr>
      <w:tr w:rsidR="00A07AF6">
        <w:trPr>
          <w:trHeight w:val="284"/>
        </w:trPr>
        <w:tc>
          <w:tcPr>
            <w:tcW w:w="1454" w:type="dxa"/>
            <w:vMerge/>
            <w:vAlign w:val="center"/>
          </w:tcPr>
          <w:p w:rsidR="00A07AF6" w:rsidRDefault="00A07AF6">
            <w:pPr>
              <w:jc w:val="center"/>
              <w:rPr>
                <w:rFonts w:ascii="宋体" w:hAnsi="宋体" w:cs="宋体"/>
                <w:kern w:val="0"/>
                <w:sz w:val="24"/>
                <w:szCs w:val="24"/>
                <w:lang w:bidi="ar"/>
              </w:rPr>
            </w:pPr>
          </w:p>
        </w:tc>
        <w:tc>
          <w:tcPr>
            <w:tcW w:w="3566" w:type="dxa"/>
            <w:vAlign w:val="center"/>
          </w:tcPr>
          <w:p w:rsidR="00A07AF6" w:rsidRDefault="00203411">
            <w:pPr>
              <w:jc w:val="center"/>
              <w:rPr>
                <w:rFonts w:ascii="宋体" w:hAnsi="宋体" w:cs="宋体"/>
                <w:kern w:val="0"/>
                <w:sz w:val="24"/>
                <w:szCs w:val="24"/>
                <w:lang w:bidi="ar"/>
              </w:rPr>
            </w:pPr>
            <w:r>
              <w:rPr>
                <w:rFonts w:ascii="宋体" w:hAnsi="宋体" w:cs="宋体" w:hint="eastAsia"/>
                <w:kern w:val="0"/>
                <w:sz w:val="24"/>
                <w:szCs w:val="24"/>
                <w:lang w:bidi="ar"/>
              </w:rPr>
              <w:t>在正文使用余弦</w:t>
            </w:r>
          </w:p>
        </w:tc>
      </w:tr>
      <w:tr w:rsidR="00A07AF6">
        <w:trPr>
          <w:trHeight w:val="293"/>
        </w:trPr>
        <w:tc>
          <w:tcPr>
            <w:tcW w:w="1454" w:type="dxa"/>
            <w:vMerge/>
            <w:vAlign w:val="center"/>
          </w:tcPr>
          <w:p w:rsidR="00A07AF6" w:rsidRDefault="00A07AF6">
            <w:pPr>
              <w:jc w:val="center"/>
              <w:rPr>
                <w:rFonts w:ascii="宋体" w:hAnsi="宋体" w:cs="宋体"/>
                <w:kern w:val="0"/>
                <w:sz w:val="24"/>
                <w:szCs w:val="24"/>
                <w:lang w:bidi="ar"/>
              </w:rPr>
            </w:pPr>
          </w:p>
        </w:tc>
        <w:tc>
          <w:tcPr>
            <w:tcW w:w="3566" w:type="dxa"/>
            <w:vAlign w:val="center"/>
          </w:tcPr>
          <w:p w:rsidR="00A07AF6" w:rsidRDefault="00203411">
            <w:pPr>
              <w:jc w:val="center"/>
              <w:rPr>
                <w:rFonts w:ascii="宋体" w:hAnsi="宋体" w:cs="宋体"/>
                <w:kern w:val="0"/>
                <w:sz w:val="24"/>
                <w:szCs w:val="24"/>
                <w:lang w:bidi="ar"/>
              </w:rPr>
            </w:pPr>
            <w:r>
              <w:rPr>
                <w:rFonts w:ascii="宋体" w:hAnsi="宋体" w:cs="宋体" w:hint="eastAsia"/>
                <w:kern w:val="0"/>
                <w:sz w:val="24"/>
                <w:szCs w:val="24"/>
                <w:lang w:bidi="ar"/>
              </w:rPr>
              <w:t>在正文使用Okapi</w:t>
            </w:r>
          </w:p>
        </w:tc>
      </w:tr>
    </w:tbl>
    <w:p w:rsidR="00A07AF6" w:rsidRDefault="00A07AF6">
      <w:pPr>
        <w:ind w:firstLine="440"/>
        <w:rPr>
          <w:rFonts w:ascii="宋体" w:hAnsi="宋体" w:cs="宋体"/>
          <w:kern w:val="0"/>
          <w:sz w:val="24"/>
          <w:szCs w:val="24"/>
          <w:lang w:bidi="ar"/>
        </w:rPr>
      </w:pPr>
    </w:p>
    <w:p w:rsidR="00A07AF6" w:rsidRDefault="00A07AF6">
      <w:pPr>
        <w:ind w:firstLine="440"/>
        <w:rPr>
          <w:rFonts w:ascii="宋体" w:hAnsi="宋体" w:cs="宋体"/>
          <w:sz w:val="24"/>
          <w:szCs w:val="24"/>
        </w:rPr>
      </w:pPr>
    </w:p>
    <w:p w:rsidR="00A07AF6" w:rsidRDefault="00A07AF6">
      <w:pPr>
        <w:ind w:firstLine="440"/>
        <w:rPr>
          <w:rFonts w:ascii="宋体" w:hAnsi="宋体" w:cs="宋体"/>
          <w:sz w:val="24"/>
          <w:szCs w:val="24"/>
        </w:rPr>
      </w:pPr>
    </w:p>
    <w:p w:rsidR="00A07AF6" w:rsidRDefault="00203411">
      <w:pPr>
        <w:ind w:firstLine="440"/>
        <w:rPr>
          <w:rFonts w:ascii="宋体" w:hAnsi="宋体" w:cs="宋体"/>
          <w:sz w:val="24"/>
          <w:szCs w:val="24"/>
        </w:rPr>
      </w:pPr>
      <w:r>
        <w:rPr>
          <w:rFonts w:ascii="宋体" w:hAnsi="宋体" w:cs="宋体" w:hint="eastAsia"/>
          <w:noProof/>
          <w:sz w:val="24"/>
          <w:szCs w:val="24"/>
        </w:rPr>
        <w:drawing>
          <wp:anchor distT="0" distB="0" distL="114300" distR="114300" simplePos="0" relativeHeight="251939840" behindDoc="1" locked="0" layoutInCell="1" allowOverlap="1">
            <wp:simplePos x="0" y="0"/>
            <wp:positionH relativeFrom="column">
              <wp:posOffset>2496185</wp:posOffset>
            </wp:positionH>
            <wp:positionV relativeFrom="paragraph">
              <wp:posOffset>6219190</wp:posOffset>
            </wp:positionV>
            <wp:extent cx="2900045" cy="1461770"/>
            <wp:effectExtent l="0" t="0" r="14605" b="5080"/>
            <wp:wrapNone/>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45"/>
                    <a:stretch>
                      <a:fillRect/>
                    </a:stretch>
                  </pic:blipFill>
                  <pic:spPr>
                    <a:xfrm>
                      <a:off x="0" y="0"/>
                      <a:ext cx="2900045" cy="1461770"/>
                    </a:xfrm>
                    <a:prstGeom prst="rect">
                      <a:avLst/>
                    </a:prstGeom>
                    <a:noFill/>
                    <a:ln w="9525">
                      <a:noFill/>
                    </a:ln>
                  </pic:spPr>
                </pic:pic>
              </a:graphicData>
            </a:graphic>
          </wp:anchor>
        </w:drawing>
      </w:r>
      <w:r>
        <w:rPr>
          <w:rFonts w:ascii="宋体" w:hAnsi="宋体" w:cs="宋体" w:hint="eastAsia"/>
          <w:sz w:val="24"/>
          <w:szCs w:val="24"/>
        </w:rPr>
        <w:t xml:space="preserve"> </w:t>
      </w:r>
    </w:p>
    <w:p w:rsidR="00A07AF6" w:rsidRDefault="00A07AF6">
      <w:pPr>
        <w:ind w:firstLine="440"/>
        <w:rPr>
          <w:rFonts w:ascii="宋体" w:hAnsi="宋体" w:cs="宋体"/>
          <w:sz w:val="24"/>
          <w:szCs w:val="24"/>
        </w:rPr>
      </w:pPr>
    </w:p>
    <w:p w:rsidR="00A07AF6" w:rsidRDefault="00A07AF6">
      <w:pPr>
        <w:ind w:firstLine="440"/>
        <w:rPr>
          <w:rFonts w:ascii="宋体" w:hAnsi="宋体" w:cs="宋体"/>
          <w:sz w:val="24"/>
          <w:szCs w:val="24"/>
        </w:rPr>
      </w:pPr>
    </w:p>
    <w:p w:rsidR="00A07AF6" w:rsidRDefault="00A07AF6">
      <w:pPr>
        <w:ind w:firstLine="440"/>
        <w:rPr>
          <w:rFonts w:ascii="宋体" w:hAnsi="宋体" w:cs="宋体"/>
          <w:sz w:val="24"/>
          <w:szCs w:val="24"/>
        </w:rPr>
      </w:pPr>
    </w:p>
    <w:p w:rsidR="00A07AF6" w:rsidRDefault="00A07AF6">
      <w:pPr>
        <w:ind w:firstLine="440"/>
        <w:rPr>
          <w:rFonts w:ascii="宋体" w:hAnsi="宋体" w:cs="宋体"/>
          <w:sz w:val="24"/>
          <w:szCs w:val="24"/>
        </w:rPr>
      </w:pPr>
    </w:p>
    <w:p w:rsidR="00A07AF6" w:rsidRDefault="00203411">
      <w:pPr>
        <w:rPr>
          <w:rFonts w:ascii="黑体" w:eastAsia="黑体" w:hAnsi="黑体" w:cs="黑体"/>
          <w:sz w:val="24"/>
          <w:szCs w:val="24"/>
        </w:rPr>
      </w:pPr>
      <w:r>
        <w:rPr>
          <w:rFonts w:ascii="黑体" w:eastAsia="黑体" w:hAnsi="黑体" w:cs="黑体" w:hint="eastAsia"/>
          <w:b/>
          <w:bCs/>
          <w:sz w:val="24"/>
          <w:szCs w:val="24"/>
        </w:rPr>
        <w:t>2.3基于遗传算法的分类</w:t>
      </w:r>
    </w:p>
    <w:p w:rsidR="00A07AF6" w:rsidRDefault="00A07AF6">
      <w:pPr>
        <w:ind w:firstLine="440"/>
        <w:rPr>
          <w:rFonts w:ascii="宋体" w:hAnsi="宋体" w:cs="宋体"/>
          <w:sz w:val="24"/>
          <w:szCs w:val="24"/>
        </w:rPr>
      </w:pPr>
    </w:p>
    <w:p w:rsidR="00A07AF6" w:rsidRDefault="00203411">
      <w:pPr>
        <w:ind w:firstLine="440"/>
        <w:rPr>
          <w:rFonts w:ascii="宋体" w:hAnsi="宋体" w:cs="宋体"/>
          <w:sz w:val="24"/>
          <w:szCs w:val="24"/>
        </w:rPr>
      </w:pPr>
      <w:r>
        <w:rPr>
          <w:rFonts w:ascii="宋体" w:hAnsi="宋体" w:cs="宋体" w:hint="eastAsia"/>
          <w:sz w:val="24"/>
          <w:szCs w:val="24"/>
        </w:rPr>
        <w:t>上一节中显示的每种类型的证据都表示为文档×文档矩阵，并且用作基于遗传算法的分类框架的输入矩阵[19]。 矩阵定义为：</w:t>
      </w:r>
    </w:p>
    <w:p w:rsidR="00A07AF6" w:rsidRDefault="00203411">
      <w:pPr>
        <w:ind w:firstLine="440"/>
        <w:rPr>
          <w:rFonts w:ascii="宋体" w:hAnsi="宋体" w:cs="宋体"/>
          <w:position w:val="-50"/>
          <w:sz w:val="24"/>
          <w:szCs w:val="24"/>
        </w:rPr>
      </w:pPr>
      <w:r>
        <w:rPr>
          <w:rFonts w:ascii="宋体" w:hAnsi="宋体" w:cs="宋体" w:hint="eastAsia"/>
          <w:sz w:val="24"/>
          <w:szCs w:val="24"/>
        </w:rPr>
        <w:lastRenderedPageBreak/>
        <w:t xml:space="preserve">                        </w:t>
      </w:r>
      <w:r>
        <w:rPr>
          <w:rFonts w:ascii="宋体" w:hAnsi="宋体" w:cs="宋体" w:hint="eastAsia"/>
          <w:position w:val="-50"/>
          <w:sz w:val="24"/>
          <w:szCs w:val="24"/>
        </w:rPr>
        <w:object w:dxaOrig="2020" w:dyaOrig="1120">
          <v:shape id="_x0000_i1044" type="#_x0000_t75" style="width:100.8pt;height:55.7pt" o:ole="">
            <v:imagedata r:id="rId46" o:title=""/>
          </v:shape>
          <o:OLEObject Type="Embed" ProgID="Equation.3" ShapeID="_x0000_i1044" DrawAspect="Content" ObjectID="_1548954865" r:id="rId47"/>
        </w:object>
      </w:r>
    </w:p>
    <w:p w:rsidR="00A07AF6" w:rsidRDefault="00203411">
      <w:pPr>
        <w:ind w:firstLine="440"/>
        <w:rPr>
          <w:rFonts w:ascii="宋体" w:hAnsi="宋体" w:cs="宋体"/>
          <w:sz w:val="24"/>
          <w:szCs w:val="24"/>
        </w:rPr>
      </w:pPr>
      <w:r>
        <w:rPr>
          <w:rFonts w:ascii="宋体" w:hAnsi="宋体" w:cs="宋体" w:hint="eastAsia"/>
          <w:sz w:val="24"/>
          <w:szCs w:val="24"/>
        </w:rPr>
        <w:t>在这个矩阵中,</w:t>
      </w:r>
      <w:r>
        <w:rPr>
          <w:rFonts w:ascii="宋体" w:hAnsi="宋体" w:cs="宋体" w:hint="eastAsia"/>
          <w:position w:val="-14"/>
          <w:sz w:val="24"/>
          <w:szCs w:val="24"/>
        </w:rPr>
        <w:object w:dxaOrig="279" w:dyaOrig="380">
          <v:shape id="_x0000_i1045" type="#_x0000_t75" style="width:13.75pt;height:18.8pt" o:ole="">
            <v:imagedata r:id="rId48" o:title=""/>
          </v:shape>
          <o:OLEObject Type="Embed" ProgID="Equation.3" ShapeID="_x0000_i1045" DrawAspect="Content" ObjectID="_1548954866" r:id="rId49"/>
        </w:object>
      </w:r>
      <w:r>
        <w:rPr>
          <w:rFonts w:ascii="宋体" w:hAnsi="宋体" w:cs="宋体" w:hint="eastAsia"/>
          <w:sz w:val="24"/>
          <w:szCs w:val="24"/>
        </w:rPr>
        <w:t>是基于前面部分提到的一种相似度测量得到的</w:t>
      </w:r>
      <w:r>
        <w:rPr>
          <w:rFonts w:ascii="宋体" w:hAnsi="宋体" w:cs="宋体" w:hint="eastAsia"/>
          <w:position w:val="-12"/>
          <w:sz w:val="24"/>
          <w:szCs w:val="24"/>
        </w:rPr>
        <w:object w:dxaOrig="240" w:dyaOrig="360">
          <v:shape id="_x0000_i1046" type="#_x0000_t75" style="width:11.9pt;height:18.15pt" o:ole="">
            <v:imagedata r:id="rId50" o:title=""/>
          </v:shape>
          <o:OLEObject Type="Embed" ProgID="Equation.3" ShapeID="_x0000_i1046" DrawAspect="Content" ObjectID="_1548954867" r:id="rId51"/>
        </w:object>
      </w:r>
      <w:r>
        <w:rPr>
          <w:rFonts w:ascii="宋体" w:hAnsi="宋体" w:cs="宋体" w:hint="eastAsia"/>
          <w:sz w:val="24"/>
          <w:szCs w:val="24"/>
        </w:rPr>
        <w:t>和</w:t>
      </w:r>
      <w:r>
        <w:rPr>
          <w:rFonts w:ascii="宋体" w:hAnsi="宋体" w:cs="宋体" w:hint="eastAsia"/>
          <w:position w:val="-14"/>
          <w:sz w:val="24"/>
          <w:szCs w:val="24"/>
        </w:rPr>
        <w:object w:dxaOrig="279" w:dyaOrig="380">
          <v:shape id="_x0000_i1047" type="#_x0000_t75" style="width:13.75pt;height:18.8pt" o:ole="">
            <v:imagedata r:id="rId52" o:title=""/>
          </v:shape>
          <o:OLEObject Type="Embed" ProgID="Equation.3" ShapeID="_x0000_i1047" DrawAspect="Content" ObjectID="_1548954868" r:id="rId53"/>
        </w:object>
      </w:r>
      <w:r>
        <w:rPr>
          <w:rFonts w:ascii="宋体" w:hAnsi="宋体" w:cs="宋体" w:hint="eastAsia"/>
          <w:sz w:val="24"/>
          <w:szCs w:val="24"/>
        </w:rPr>
        <w:t>两个文档间的相似度值。遗传规划将尝试找到一个最佳非线性函数</w:t>
      </w:r>
      <w:r>
        <w:rPr>
          <w:rFonts w:ascii="宋体" w:hAnsi="宋体" w:cs="宋体" w:hint="eastAsia"/>
          <w:position w:val="-10"/>
          <w:sz w:val="24"/>
          <w:szCs w:val="24"/>
        </w:rPr>
        <w:object w:dxaOrig="240" w:dyaOrig="320">
          <v:shape id="_x0000_i1048" type="#_x0000_t75" style="width:11.9pt;height:16.3pt" o:ole="">
            <v:imagedata r:id="rId54" o:title=""/>
          </v:shape>
          <o:OLEObject Type="Embed" ProgID="Equation.3" ShapeID="_x0000_i1048" DrawAspect="Content" ObjectID="_1548954869" r:id="rId55"/>
        </w:object>
      </w:r>
      <w:r>
        <w:rPr>
          <w:rFonts w:ascii="宋体" w:hAnsi="宋体" w:cs="宋体" w:hint="eastAsia"/>
          <w:sz w:val="24"/>
          <w:szCs w:val="24"/>
        </w:rPr>
        <w:t>与矩阵</w:t>
      </w:r>
      <w:r>
        <w:rPr>
          <w:rFonts w:ascii="宋体" w:hAnsi="宋体" w:cs="宋体" w:hint="eastAsia"/>
          <w:position w:val="-12"/>
          <w:sz w:val="24"/>
          <w:szCs w:val="24"/>
        </w:rPr>
        <w:object w:dxaOrig="1480" w:dyaOrig="360">
          <v:shape id="_x0000_i1049" type="#_x0000_t75" style="width:73.9pt;height:18.15pt" o:ole="">
            <v:imagedata r:id="rId56" o:title=""/>
          </v:shape>
          <o:OLEObject Type="Embed" ProgID="Equation.3" ShapeID="_x0000_i1049" DrawAspect="Content" ObjectID="_1548954870" r:id="rId57"/>
        </w:object>
      </w:r>
      <w:r>
        <w:rPr>
          <w:rFonts w:ascii="宋体" w:hAnsi="宋体" w:cs="宋体" w:hint="eastAsia"/>
          <w:sz w:val="24"/>
          <w:szCs w:val="24"/>
        </w:rPr>
        <w:t>相结合, 其中</w:t>
      </w:r>
      <w:r>
        <w:rPr>
          <w:rFonts w:ascii="宋体" w:hAnsi="宋体" w:cs="宋体" w:hint="eastAsia"/>
          <w:position w:val="-6"/>
          <w:sz w:val="24"/>
          <w:szCs w:val="24"/>
        </w:rPr>
        <w:object w:dxaOrig="200" w:dyaOrig="220">
          <v:shape id="_x0000_i1050" type="#_x0000_t75" style="width:10pt;height:11.25pt" o:ole="">
            <v:imagedata r:id="rId58" o:title=""/>
          </v:shape>
          <o:OLEObject Type="Embed" ProgID="Equation.3" ShapeID="_x0000_i1050" DrawAspect="Content" ObjectID="_1548954871" r:id="rId59"/>
        </w:object>
      </w:r>
      <w:r>
        <w:rPr>
          <w:rFonts w:ascii="宋体" w:hAnsi="宋体" w:cs="宋体" w:hint="eastAsia"/>
          <w:sz w:val="24"/>
          <w:szCs w:val="24"/>
        </w:rPr>
        <w:t>是证据类型的数量。通过这种非线性函数</w:t>
      </w:r>
      <w:r>
        <w:rPr>
          <w:rFonts w:ascii="宋体" w:hAnsi="宋体" w:cs="宋体" w:hint="eastAsia"/>
          <w:position w:val="-10"/>
          <w:sz w:val="24"/>
          <w:szCs w:val="24"/>
        </w:rPr>
        <w:object w:dxaOrig="240" w:dyaOrig="320">
          <v:shape id="_x0000_i1051" type="#_x0000_t75" style="width:11.9pt;height:16.3pt" o:ole="">
            <v:imagedata r:id="rId54" o:title=""/>
          </v:shape>
          <o:OLEObject Type="Embed" ProgID="Equation.3" ShapeID="_x0000_i1051" DrawAspect="Content" ObjectID="_1548954872" r:id="rId60"/>
        </w:object>
      </w:r>
      <w:r>
        <w:rPr>
          <w:rFonts w:ascii="宋体" w:hAnsi="宋体" w:cs="宋体" w:hint="eastAsia"/>
          <w:sz w:val="24"/>
          <w:szCs w:val="24"/>
        </w:rPr>
        <w:t>的组合得到的计算结果是定义为</w:t>
      </w:r>
      <w:r>
        <w:rPr>
          <w:rFonts w:ascii="宋体" w:hAnsi="宋体" w:cs="宋体" w:hint="eastAsia"/>
          <w:position w:val="-12"/>
          <w:sz w:val="24"/>
          <w:szCs w:val="24"/>
        </w:rPr>
        <w:object w:dxaOrig="499" w:dyaOrig="360">
          <v:shape id="_x0000_i1052" type="#_x0000_t75" style="width:25.05pt;height:18.15pt" o:ole="">
            <v:imagedata r:id="rId61" o:title=""/>
          </v:shape>
          <o:OLEObject Type="Embed" ProgID="Equation.3" ShapeID="_x0000_i1052" DrawAspect="Content" ObjectID="_1548954873" r:id="rId62"/>
        </w:object>
      </w:r>
      <w:r>
        <w:rPr>
          <w:rFonts w:ascii="宋体" w:hAnsi="宋体" w:cs="宋体" w:hint="eastAsia"/>
          <w:sz w:val="24"/>
          <w:szCs w:val="24"/>
        </w:rPr>
        <w:t>的输出矩阵：</w:t>
      </w:r>
    </w:p>
    <w:p w:rsidR="00A07AF6" w:rsidRDefault="00203411">
      <w:pPr>
        <w:jc w:val="center"/>
        <w:rPr>
          <w:rFonts w:ascii="宋体" w:hAnsi="宋体" w:cs="宋体"/>
          <w:sz w:val="24"/>
          <w:szCs w:val="24"/>
        </w:rPr>
      </w:pPr>
      <w:r>
        <w:rPr>
          <w:rFonts w:ascii="宋体" w:hAnsi="宋体" w:cs="宋体" w:hint="eastAsia"/>
          <w:position w:val="-12"/>
          <w:sz w:val="24"/>
          <w:szCs w:val="24"/>
        </w:rPr>
        <w:object w:dxaOrig="2480" w:dyaOrig="360">
          <v:shape id="_x0000_i1053" type="#_x0000_t75" style="width:123.95pt;height:18.15pt" o:ole="">
            <v:imagedata r:id="rId63" o:title=""/>
          </v:shape>
          <o:OLEObject Type="Embed" ProgID="Equation.3" ShapeID="_x0000_i1053" DrawAspect="Content" ObjectID="_1548954874" r:id="rId64"/>
        </w:object>
      </w:r>
    </w:p>
    <w:p w:rsidR="00A07AF6" w:rsidRDefault="00A07AF6">
      <w:pPr>
        <w:spacing w:line="212" w:lineRule="exact"/>
        <w:jc w:val="left"/>
        <w:rPr>
          <w:rFonts w:ascii="宋体" w:hAnsi="宋体" w:cs="宋体"/>
          <w:sz w:val="24"/>
          <w:szCs w:val="24"/>
        </w:rPr>
      </w:pPr>
    </w:p>
    <w:p w:rsidR="00A07AF6" w:rsidRDefault="00203411">
      <w:pPr>
        <w:overflowPunct w:val="0"/>
        <w:spacing w:line="182" w:lineRule="auto"/>
        <w:ind w:firstLine="41"/>
        <w:rPr>
          <w:rFonts w:ascii="宋体" w:hAnsi="宋体" w:cs="宋体"/>
          <w:sz w:val="24"/>
          <w:szCs w:val="24"/>
        </w:rPr>
      </w:pPr>
      <w:r>
        <w:rPr>
          <w:rFonts w:ascii="宋体" w:hAnsi="宋体" w:cs="宋体" w:hint="eastAsia"/>
          <w:position w:val="-12"/>
          <w:sz w:val="24"/>
          <w:szCs w:val="24"/>
        </w:rPr>
        <w:object w:dxaOrig="499" w:dyaOrig="360">
          <v:shape id="_x0000_i1054" type="#_x0000_t75" style="width:25.05pt;height:18.15pt" o:ole="">
            <v:imagedata r:id="rId61" o:title=""/>
          </v:shape>
          <o:OLEObject Type="Embed" ProgID="Equation.3" ShapeID="_x0000_i1054" DrawAspect="Content" ObjectID="_1548954875" r:id="rId65"/>
        </w:object>
      </w:r>
      <w:r>
        <w:rPr>
          <w:rFonts w:ascii="宋体" w:hAnsi="宋体" w:cs="宋体" w:hint="eastAsia"/>
          <w:sz w:val="24"/>
          <w:szCs w:val="24"/>
        </w:rPr>
        <w:t>是文档对之间的相似度矩阵。为了充分利用</w:t>
      </w:r>
      <w:r>
        <w:rPr>
          <w:rFonts w:ascii="宋体" w:hAnsi="宋体" w:cs="宋体" w:hint="eastAsia"/>
          <w:position w:val="-12"/>
          <w:sz w:val="24"/>
          <w:szCs w:val="24"/>
        </w:rPr>
        <w:object w:dxaOrig="499" w:dyaOrig="360">
          <v:shape id="_x0000_i1055" type="#_x0000_t75" style="width:25.05pt;height:18.15pt" o:ole="">
            <v:imagedata r:id="rId61" o:title=""/>
          </v:shape>
          <o:OLEObject Type="Embed" ProgID="Equation.3" ShapeID="_x0000_i1055" DrawAspect="Content" ObjectID="_1548954876" r:id="rId66"/>
        </w:object>
      </w:r>
      <w:r>
        <w:rPr>
          <w:rFonts w:ascii="宋体" w:hAnsi="宋体" w:cs="宋体" w:hint="eastAsia"/>
          <w:sz w:val="24"/>
          <w:szCs w:val="24"/>
        </w:rPr>
        <w:t>中表示的信息去预测在分类过程中文档的类标签，我们引入了一种基于最近邻分类器KNN的方法[22]。与</w:t>
      </w:r>
      <w:r>
        <w:rPr>
          <w:rFonts w:ascii="宋体" w:hAnsi="宋体" w:cs="宋体" w:hint="eastAsia"/>
          <w:position w:val="-12"/>
          <w:sz w:val="24"/>
          <w:szCs w:val="24"/>
        </w:rPr>
        <w:object w:dxaOrig="380" w:dyaOrig="360">
          <v:shape id="_x0000_i1056" type="#_x0000_t75" style="width:18.8pt;height:18.15pt" o:ole="">
            <v:imagedata r:id="rId67" o:title=""/>
          </v:shape>
          <o:OLEObject Type="Embed" ProgID="Equation.3" ShapeID="_x0000_i1056" DrawAspect="Content" ObjectID="_1548954877" r:id="rId68"/>
        </w:object>
      </w:r>
      <w:r>
        <w:rPr>
          <w:rFonts w:ascii="宋体" w:hAnsi="宋体" w:cs="宋体" w:hint="eastAsia"/>
          <w:sz w:val="24"/>
          <w:szCs w:val="24"/>
        </w:rPr>
        <w:t>相比，</w:t>
      </w:r>
      <w:r>
        <w:rPr>
          <w:rFonts w:ascii="宋体" w:hAnsi="宋体" w:cs="宋体" w:hint="eastAsia"/>
          <w:position w:val="-12"/>
          <w:sz w:val="24"/>
          <w:szCs w:val="24"/>
        </w:rPr>
        <w:object w:dxaOrig="499" w:dyaOrig="360">
          <v:shape id="_x0000_i1057" type="#_x0000_t75" style="width:25.05pt;height:18.15pt" o:ole="">
            <v:imagedata r:id="rId61" o:title=""/>
          </v:shape>
          <o:OLEObject Type="Embed" ProgID="Equation.3" ShapeID="_x0000_i1057" DrawAspect="Content" ObjectID="_1548954878" r:id="rId69"/>
        </w:object>
      </w:r>
      <w:r>
        <w:rPr>
          <w:rFonts w:ascii="宋体" w:hAnsi="宋体" w:cs="宋体" w:hint="eastAsia"/>
          <w:sz w:val="24"/>
          <w:szCs w:val="24"/>
        </w:rPr>
        <w:t>更密集，更精确，并能产生更好的分类结果[19]。</w:t>
      </w:r>
    </w:p>
    <w:p w:rsidR="00A07AF6" w:rsidRDefault="00A07AF6">
      <w:pPr>
        <w:overflowPunct w:val="0"/>
        <w:spacing w:line="182" w:lineRule="auto"/>
        <w:ind w:firstLine="41"/>
        <w:rPr>
          <w:rFonts w:ascii="宋体" w:hAnsi="宋体" w:cs="宋体"/>
          <w:sz w:val="24"/>
          <w:szCs w:val="24"/>
        </w:rPr>
      </w:pPr>
    </w:p>
    <w:p w:rsidR="00A07AF6" w:rsidRDefault="00203411">
      <w:pPr>
        <w:overflowPunct w:val="0"/>
        <w:spacing w:line="182" w:lineRule="auto"/>
        <w:ind w:firstLine="41"/>
        <w:rPr>
          <w:rFonts w:ascii="黑体" w:eastAsia="黑体" w:hAnsi="黑体" w:cs="黑体"/>
          <w:b/>
          <w:bCs/>
          <w:sz w:val="28"/>
          <w:szCs w:val="28"/>
        </w:rPr>
      </w:pPr>
      <w:r>
        <w:rPr>
          <w:rFonts w:ascii="黑体" w:eastAsia="黑体" w:hAnsi="黑体" w:cs="黑体" w:hint="eastAsia"/>
          <w:b/>
          <w:bCs/>
          <w:sz w:val="28"/>
          <w:szCs w:val="28"/>
        </w:rPr>
        <w:t>3.遗传规划</w:t>
      </w:r>
    </w:p>
    <w:p w:rsidR="00A07AF6" w:rsidRDefault="00203411">
      <w:pPr>
        <w:overflowPunct w:val="0"/>
        <w:spacing w:line="182" w:lineRule="auto"/>
        <w:ind w:firstLine="440"/>
        <w:rPr>
          <w:rFonts w:ascii="宋体" w:hAnsi="宋体" w:cs="宋体"/>
          <w:sz w:val="24"/>
          <w:szCs w:val="24"/>
        </w:rPr>
      </w:pPr>
      <w:r>
        <w:rPr>
          <w:rFonts w:ascii="宋体" w:hAnsi="宋体" w:cs="宋体" w:hint="eastAsia"/>
          <w:sz w:val="24"/>
          <w:szCs w:val="24"/>
        </w:rPr>
        <w:t>基于生物遗传和进化的原理，遗传规划（GP）是遗传算法（GA）的扩展，它是一组人工智能搜索算法，有很强的能力去有效遍历一个非常大的搜索空间，并找到近似的全局最优解，而不是局部最优解。遗传规划已被广泛使用，并证明在解决优化问题方面是有效的，如财务预测，工程设计，数据挖掘和运营管理[23]。GP能够解决传统方法不能轻易找到答案的复杂问题[19]。</w:t>
      </w:r>
    </w:p>
    <w:p w:rsidR="00A07AF6" w:rsidRDefault="00203411">
      <w:pPr>
        <w:overflowPunct w:val="0"/>
        <w:spacing w:line="182" w:lineRule="auto"/>
        <w:ind w:firstLine="440"/>
        <w:rPr>
          <w:rFonts w:ascii="宋体" w:hAnsi="宋体" w:cs="宋体"/>
          <w:sz w:val="24"/>
          <w:szCs w:val="24"/>
        </w:rPr>
      </w:pPr>
      <w:r>
        <w:rPr>
          <w:rFonts w:ascii="宋体" w:hAnsi="宋体" w:cs="宋体" w:hint="eastAsia"/>
          <w:sz w:val="24"/>
          <w:szCs w:val="24"/>
        </w:rPr>
        <w:t xml:space="preserve">            </w:t>
      </w:r>
      <w:r>
        <w:rPr>
          <w:rFonts w:ascii="宋体" w:hAnsi="宋体" w:cs="宋体" w:hint="eastAsia"/>
          <w:noProof/>
          <w:sz w:val="24"/>
          <w:szCs w:val="24"/>
        </w:rPr>
        <w:drawing>
          <wp:inline distT="0" distB="0" distL="114300" distR="114300">
            <wp:extent cx="2743835" cy="2406015"/>
            <wp:effectExtent l="0" t="0" r="18415" b="13335"/>
            <wp:docPr id="3"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8"/>
                    <pic:cNvPicPr>
                      <a:picLocks noChangeAspect="1"/>
                    </pic:cNvPicPr>
                  </pic:nvPicPr>
                  <pic:blipFill>
                    <a:blip r:embed="rId70"/>
                    <a:stretch>
                      <a:fillRect/>
                    </a:stretch>
                  </pic:blipFill>
                  <pic:spPr>
                    <a:xfrm>
                      <a:off x="0" y="0"/>
                      <a:ext cx="2743835" cy="2406015"/>
                    </a:xfrm>
                    <a:prstGeom prst="rect">
                      <a:avLst/>
                    </a:prstGeom>
                    <a:noFill/>
                    <a:ln w="9525">
                      <a:noFill/>
                    </a:ln>
                  </pic:spPr>
                </pic:pic>
              </a:graphicData>
            </a:graphic>
          </wp:inline>
        </w:drawing>
      </w:r>
    </w:p>
    <w:p w:rsidR="00A07AF6" w:rsidRDefault="00203411">
      <w:pPr>
        <w:overflowPunct w:val="0"/>
        <w:spacing w:line="182" w:lineRule="auto"/>
        <w:rPr>
          <w:rFonts w:ascii="宋体" w:hAnsi="宋体" w:cs="宋体"/>
          <w:sz w:val="24"/>
          <w:szCs w:val="24"/>
        </w:rPr>
      </w:pPr>
      <w:r>
        <w:rPr>
          <w:rFonts w:ascii="宋体" w:hAnsi="宋体" w:cs="宋体" w:hint="eastAsia"/>
          <w:sz w:val="24"/>
          <w:szCs w:val="24"/>
        </w:rPr>
        <w:t xml:space="preserve">                     图1. GP树结构示例[19]</w:t>
      </w:r>
    </w:p>
    <w:p w:rsidR="00A07AF6" w:rsidRDefault="00A07AF6">
      <w:pPr>
        <w:overflowPunct w:val="0"/>
        <w:spacing w:line="182" w:lineRule="auto"/>
        <w:ind w:firstLine="440"/>
        <w:rPr>
          <w:rFonts w:ascii="宋体" w:hAnsi="宋体" w:cs="宋体"/>
          <w:sz w:val="24"/>
          <w:szCs w:val="24"/>
        </w:rPr>
      </w:pPr>
    </w:p>
    <w:p w:rsidR="00A07AF6" w:rsidRDefault="00203411">
      <w:pPr>
        <w:overflowPunct w:val="0"/>
        <w:spacing w:line="182" w:lineRule="auto"/>
        <w:ind w:firstLine="440"/>
        <w:rPr>
          <w:rFonts w:ascii="宋体" w:hAnsi="宋体" w:cs="宋体"/>
          <w:sz w:val="24"/>
          <w:szCs w:val="24"/>
        </w:rPr>
      </w:pPr>
      <w:r>
        <w:rPr>
          <w:rFonts w:ascii="宋体" w:hAnsi="宋体" w:cs="宋体" w:hint="eastAsia"/>
          <w:sz w:val="24"/>
          <w:szCs w:val="24"/>
        </w:rPr>
        <w:t>GP通过代复一代，不断变化的人口搜索“最佳的”解决方案。它的工作原理是反复对个体人口应用遗传变换（例如繁殖，交叉和突变），在后代中产生更多</w:t>
      </w:r>
      <w:r>
        <w:rPr>
          <w:rFonts w:ascii="宋体" w:hAnsi="宋体" w:cs="宋体" w:hint="eastAsia"/>
          <w:sz w:val="24"/>
          <w:szCs w:val="24"/>
        </w:rPr>
        <w:lastRenderedPageBreak/>
        <w:t>样化和更有表现力的个体。直接拷贝复制操作符，或使用一个更合适的词，将一些个体克隆到下一代中。选中复制的概率应与其适合性成正比。因此，越好的解决问题的方案，进入下一代的概率越高。虽然繁殖会保持人口中最好的个体，但交叉和突变会引入变换，并提供变种进入新的一代。交叉算子随机选择两组个体，在每两组中选择每个组中的最佳（根据适合度）个体作为亲本，交换每个亲本中随机选择的基因片段，并产生两个“孩子”。因此，“孩子”可以获得其优秀亲本的最佳片段，所以可能超过它们，从而提供对问题的更好的解决方案。由于父母是从“竞争”中选取出来的，良好的个体更有可能用于产生后代。突变操作随机地改变个体的基因代码。使用这些遗传操作，后代使个体在最后一代保持最佳适应性，并使用“更新鲜的空气”，为目标问题提供创造性的解决方案。更好的解决方案是通过继承和重组旧的，或是通过模拟达尔文进化更好地变异得到的[19]。</w:t>
      </w:r>
    </w:p>
    <w:p w:rsidR="00A07AF6" w:rsidRDefault="00203411">
      <w:pPr>
        <w:overflowPunct w:val="0"/>
        <w:spacing w:line="182" w:lineRule="auto"/>
        <w:ind w:firstLine="440"/>
        <w:rPr>
          <w:rFonts w:ascii="宋体" w:hAnsi="宋体" w:cs="宋体"/>
          <w:sz w:val="24"/>
          <w:szCs w:val="24"/>
        </w:rPr>
      </w:pPr>
      <w:r>
        <w:rPr>
          <w:rFonts w:ascii="宋体" w:hAnsi="宋体" w:cs="宋体" w:hint="eastAsia"/>
          <w:sz w:val="24"/>
          <w:szCs w:val="24"/>
        </w:rPr>
        <w:t>为了将GP应用于网页分类问题，需要定义GP系统的几个必需的关键组件。表2列出了这些基本组件及其说明。</w:t>
      </w:r>
    </w:p>
    <w:tbl>
      <w:tblPr>
        <w:tblStyle w:val="a5"/>
        <w:tblpPr w:leftFromText="180" w:rightFromText="180" w:vertAnchor="text" w:tblpX="2238" w:tblpY="213"/>
        <w:tblOverlap w:val="never"/>
        <w:tblW w:w="3954" w:type="dxa"/>
        <w:tblLayout w:type="fixed"/>
        <w:tblLook w:val="04A0" w:firstRow="1" w:lastRow="0" w:firstColumn="1" w:lastColumn="0" w:noHBand="0" w:noVBand="1"/>
      </w:tblPr>
      <w:tblGrid>
        <w:gridCol w:w="1318"/>
        <w:gridCol w:w="2636"/>
      </w:tblGrid>
      <w:tr w:rsidR="00A07AF6">
        <w:trPr>
          <w:trHeight w:val="359"/>
        </w:trPr>
        <w:tc>
          <w:tcPr>
            <w:tcW w:w="3954" w:type="dxa"/>
            <w:gridSpan w:val="2"/>
            <w:tcBorders>
              <w:top w:val="nil"/>
              <w:left w:val="nil"/>
              <w:right w:val="nil"/>
            </w:tcBorders>
          </w:tcPr>
          <w:p w:rsidR="00A07AF6" w:rsidRDefault="00203411">
            <w:pPr>
              <w:overflowPunct w:val="0"/>
              <w:spacing w:line="182" w:lineRule="auto"/>
              <w:rPr>
                <w:rFonts w:ascii="宋体" w:hAnsi="宋体" w:cs="宋体"/>
                <w:sz w:val="24"/>
                <w:szCs w:val="24"/>
              </w:rPr>
            </w:pPr>
            <w:r>
              <w:rPr>
                <w:rFonts w:ascii="宋体" w:hAnsi="宋体" w:cs="宋体" w:hint="eastAsia"/>
                <w:sz w:val="24"/>
                <w:szCs w:val="24"/>
              </w:rPr>
              <w:t xml:space="preserve">       表2. GP在分类中的应用</w:t>
            </w:r>
          </w:p>
        </w:tc>
      </w:tr>
      <w:tr w:rsidR="00A07AF6">
        <w:trPr>
          <w:trHeight w:val="359"/>
        </w:trPr>
        <w:tc>
          <w:tcPr>
            <w:tcW w:w="1318" w:type="dxa"/>
          </w:tcPr>
          <w:p w:rsidR="00A07AF6" w:rsidRDefault="00203411">
            <w:pPr>
              <w:overflowPunct w:val="0"/>
              <w:spacing w:line="182" w:lineRule="auto"/>
              <w:rPr>
                <w:rFonts w:ascii="宋体" w:hAnsi="宋体" w:cs="宋体"/>
                <w:sz w:val="24"/>
                <w:szCs w:val="24"/>
              </w:rPr>
            </w:pPr>
            <w:r>
              <w:rPr>
                <w:rFonts w:ascii="宋体" w:hAnsi="宋体" w:cs="宋体" w:hint="eastAsia"/>
                <w:sz w:val="24"/>
                <w:szCs w:val="24"/>
              </w:rPr>
              <w:t>终端</w:t>
            </w:r>
          </w:p>
        </w:tc>
        <w:tc>
          <w:tcPr>
            <w:tcW w:w="2636" w:type="dxa"/>
          </w:tcPr>
          <w:p w:rsidR="00A07AF6" w:rsidRDefault="00203411">
            <w:pPr>
              <w:overflowPunct w:val="0"/>
              <w:spacing w:line="182" w:lineRule="auto"/>
              <w:rPr>
                <w:rFonts w:ascii="宋体" w:hAnsi="宋体" w:cs="宋体"/>
                <w:sz w:val="24"/>
                <w:szCs w:val="24"/>
              </w:rPr>
            </w:pPr>
            <w:r>
              <w:rPr>
                <w:rFonts w:ascii="宋体" w:hAnsi="宋体" w:cs="宋体" w:hint="eastAsia"/>
                <w:sz w:val="24"/>
                <w:szCs w:val="24"/>
              </w:rPr>
              <w:t>证据类型</w:t>
            </w:r>
          </w:p>
        </w:tc>
      </w:tr>
      <w:tr w:rsidR="00A07AF6">
        <w:trPr>
          <w:trHeight w:val="359"/>
        </w:trPr>
        <w:tc>
          <w:tcPr>
            <w:tcW w:w="1318" w:type="dxa"/>
          </w:tcPr>
          <w:p w:rsidR="00A07AF6" w:rsidRDefault="00203411">
            <w:pPr>
              <w:overflowPunct w:val="0"/>
              <w:spacing w:line="182" w:lineRule="auto"/>
              <w:rPr>
                <w:rFonts w:ascii="宋体" w:hAnsi="宋体" w:cs="宋体"/>
                <w:sz w:val="24"/>
                <w:szCs w:val="24"/>
              </w:rPr>
            </w:pPr>
            <w:r>
              <w:rPr>
                <w:rFonts w:ascii="宋体" w:hAnsi="宋体" w:cs="宋体" w:hint="eastAsia"/>
                <w:sz w:val="24"/>
                <w:szCs w:val="24"/>
              </w:rPr>
              <w:t>功能</w:t>
            </w:r>
          </w:p>
        </w:tc>
        <w:tc>
          <w:tcPr>
            <w:tcW w:w="2636" w:type="dxa"/>
          </w:tcPr>
          <w:p w:rsidR="00A07AF6" w:rsidRDefault="00203411">
            <w:pPr>
              <w:overflowPunct w:val="0"/>
              <w:spacing w:line="182" w:lineRule="auto"/>
              <w:rPr>
                <w:rFonts w:ascii="宋体" w:hAnsi="宋体" w:cs="宋体"/>
                <w:sz w:val="24"/>
                <w:szCs w:val="24"/>
              </w:rPr>
            </w:pPr>
            <w:r>
              <w:rPr>
                <w:rFonts w:ascii="宋体" w:hAnsi="宋体" w:cs="宋体" w:hint="eastAsia"/>
                <w:sz w:val="24"/>
                <w:szCs w:val="24"/>
              </w:rPr>
              <w:t>+，-，*，sqrt</w:t>
            </w:r>
          </w:p>
        </w:tc>
      </w:tr>
      <w:tr w:rsidR="00A07AF6">
        <w:trPr>
          <w:trHeight w:val="359"/>
        </w:trPr>
        <w:tc>
          <w:tcPr>
            <w:tcW w:w="1318" w:type="dxa"/>
          </w:tcPr>
          <w:p w:rsidR="00A07AF6" w:rsidRDefault="00203411">
            <w:pPr>
              <w:overflowPunct w:val="0"/>
              <w:spacing w:line="182" w:lineRule="auto"/>
              <w:rPr>
                <w:rFonts w:ascii="宋体" w:hAnsi="宋体" w:cs="宋体"/>
                <w:sz w:val="24"/>
                <w:szCs w:val="24"/>
              </w:rPr>
            </w:pPr>
            <w:r>
              <w:rPr>
                <w:rFonts w:ascii="宋体" w:hAnsi="宋体" w:cs="宋体" w:hint="eastAsia"/>
                <w:sz w:val="24"/>
                <w:szCs w:val="24"/>
              </w:rPr>
              <w:t>适应度函数</w:t>
            </w:r>
          </w:p>
        </w:tc>
        <w:tc>
          <w:tcPr>
            <w:tcW w:w="2636" w:type="dxa"/>
          </w:tcPr>
          <w:p w:rsidR="00A07AF6" w:rsidRDefault="00203411">
            <w:pPr>
              <w:overflowPunct w:val="0"/>
              <w:spacing w:line="182" w:lineRule="auto"/>
              <w:rPr>
                <w:rFonts w:ascii="宋体" w:hAnsi="宋体" w:cs="宋体"/>
                <w:sz w:val="24"/>
                <w:szCs w:val="24"/>
              </w:rPr>
            </w:pPr>
            <w:r>
              <w:rPr>
                <w:rFonts w:ascii="宋体" w:hAnsi="宋体" w:cs="宋体" w:hint="eastAsia"/>
                <w:sz w:val="24"/>
                <w:szCs w:val="24"/>
              </w:rPr>
              <w:t>Macro F1</w:t>
            </w:r>
          </w:p>
        </w:tc>
      </w:tr>
      <w:tr w:rsidR="00A07AF6">
        <w:trPr>
          <w:trHeight w:val="359"/>
        </w:trPr>
        <w:tc>
          <w:tcPr>
            <w:tcW w:w="1318" w:type="dxa"/>
          </w:tcPr>
          <w:p w:rsidR="00A07AF6" w:rsidRDefault="00203411">
            <w:pPr>
              <w:overflowPunct w:val="0"/>
              <w:spacing w:line="182" w:lineRule="auto"/>
              <w:rPr>
                <w:rFonts w:ascii="宋体" w:hAnsi="宋体" w:cs="宋体"/>
                <w:sz w:val="24"/>
                <w:szCs w:val="24"/>
              </w:rPr>
            </w:pPr>
            <w:r>
              <w:rPr>
                <w:rFonts w:ascii="宋体" w:hAnsi="宋体" w:cs="宋体" w:hint="eastAsia"/>
                <w:sz w:val="24"/>
                <w:szCs w:val="24"/>
              </w:rPr>
              <w:t>遗传操作</w:t>
            </w:r>
          </w:p>
        </w:tc>
        <w:tc>
          <w:tcPr>
            <w:tcW w:w="2636" w:type="dxa"/>
          </w:tcPr>
          <w:p w:rsidR="00A07AF6" w:rsidRDefault="00203411">
            <w:pPr>
              <w:overflowPunct w:val="0"/>
              <w:spacing w:line="182" w:lineRule="auto"/>
              <w:rPr>
                <w:rFonts w:ascii="宋体" w:hAnsi="宋体" w:cs="宋体"/>
                <w:sz w:val="24"/>
                <w:szCs w:val="24"/>
              </w:rPr>
            </w:pPr>
            <w:r>
              <w:rPr>
                <w:rFonts w:ascii="宋体" w:hAnsi="宋体" w:cs="宋体" w:hint="eastAsia"/>
                <w:sz w:val="24"/>
                <w:szCs w:val="24"/>
              </w:rPr>
              <w:t>复制，交叉，突变</w:t>
            </w:r>
          </w:p>
        </w:tc>
      </w:tr>
    </w:tbl>
    <w:p w:rsidR="00A07AF6" w:rsidRDefault="00203411">
      <w:pPr>
        <w:overflowPunct w:val="0"/>
        <w:spacing w:line="182" w:lineRule="auto"/>
        <w:ind w:firstLine="440"/>
        <w:rPr>
          <w:rFonts w:ascii="宋体" w:hAnsi="宋体" w:cs="宋体"/>
          <w:sz w:val="24"/>
          <w:szCs w:val="24"/>
        </w:rPr>
      </w:pPr>
      <w:r>
        <w:rPr>
          <w:rFonts w:ascii="宋体" w:hAnsi="宋体" w:cs="宋体" w:hint="eastAsia"/>
          <w:sz w:val="24"/>
          <w:szCs w:val="24"/>
        </w:rPr>
        <w:t xml:space="preserve">                        </w:t>
      </w:r>
    </w:p>
    <w:p w:rsidR="00A07AF6" w:rsidRDefault="00A07AF6">
      <w:pPr>
        <w:spacing w:line="200" w:lineRule="exact"/>
        <w:jc w:val="left"/>
        <w:rPr>
          <w:rFonts w:ascii="宋体" w:hAnsi="宋体" w:cs="宋体"/>
          <w:sz w:val="24"/>
          <w:szCs w:val="24"/>
        </w:rPr>
      </w:pPr>
    </w:p>
    <w:p w:rsidR="00A07AF6" w:rsidRDefault="00A07AF6">
      <w:pPr>
        <w:spacing w:line="200" w:lineRule="exact"/>
        <w:jc w:val="left"/>
        <w:rPr>
          <w:rFonts w:ascii="宋体" w:hAnsi="宋体" w:cs="宋体"/>
          <w:sz w:val="24"/>
          <w:szCs w:val="24"/>
        </w:rPr>
      </w:pPr>
    </w:p>
    <w:p w:rsidR="00A07AF6" w:rsidRDefault="00A07AF6">
      <w:pPr>
        <w:spacing w:line="200" w:lineRule="exact"/>
        <w:jc w:val="left"/>
        <w:rPr>
          <w:rFonts w:ascii="宋体" w:hAnsi="宋体" w:cs="宋体"/>
          <w:sz w:val="24"/>
          <w:szCs w:val="24"/>
        </w:rPr>
      </w:pPr>
    </w:p>
    <w:p w:rsidR="00A07AF6" w:rsidRDefault="00A07AF6">
      <w:pPr>
        <w:spacing w:line="200" w:lineRule="exact"/>
        <w:jc w:val="left"/>
        <w:rPr>
          <w:rFonts w:ascii="宋体" w:hAnsi="宋体" w:cs="宋体"/>
          <w:sz w:val="24"/>
          <w:szCs w:val="24"/>
        </w:rPr>
      </w:pPr>
    </w:p>
    <w:p w:rsidR="00A07AF6" w:rsidRDefault="00A07AF6">
      <w:pPr>
        <w:spacing w:line="200" w:lineRule="exact"/>
        <w:jc w:val="left"/>
        <w:rPr>
          <w:rFonts w:ascii="宋体" w:hAnsi="宋体" w:cs="宋体"/>
          <w:sz w:val="24"/>
          <w:szCs w:val="24"/>
        </w:rPr>
      </w:pPr>
    </w:p>
    <w:p w:rsidR="00A07AF6" w:rsidRDefault="00A07AF6">
      <w:pPr>
        <w:spacing w:line="200" w:lineRule="exact"/>
        <w:jc w:val="left"/>
        <w:rPr>
          <w:rFonts w:ascii="宋体" w:hAnsi="宋体" w:cs="宋体"/>
          <w:sz w:val="24"/>
          <w:szCs w:val="24"/>
        </w:rPr>
      </w:pPr>
    </w:p>
    <w:p w:rsidR="00A07AF6" w:rsidRDefault="00203411">
      <w:pPr>
        <w:spacing w:line="200" w:lineRule="exact"/>
        <w:jc w:val="left"/>
        <w:rPr>
          <w:rFonts w:ascii="宋体" w:hAnsi="宋体" w:cs="宋体"/>
          <w:sz w:val="24"/>
          <w:szCs w:val="24"/>
        </w:rPr>
      </w:pPr>
      <w:r>
        <w:rPr>
          <w:rFonts w:ascii="宋体" w:hAnsi="宋体" w:cs="宋体" w:hint="eastAsia"/>
          <w:sz w:val="24"/>
          <w:szCs w:val="24"/>
        </w:rPr>
        <w:t xml:space="preserve">                     </w:t>
      </w:r>
    </w:p>
    <w:p w:rsidR="00A07AF6" w:rsidRDefault="00A07AF6">
      <w:pPr>
        <w:rPr>
          <w:rFonts w:ascii="宋体" w:hAnsi="宋体" w:cs="宋体"/>
          <w:sz w:val="24"/>
          <w:szCs w:val="24"/>
        </w:rPr>
      </w:pPr>
    </w:p>
    <w:p w:rsidR="00A07AF6" w:rsidRDefault="00A07AF6">
      <w:pPr>
        <w:rPr>
          <w:rFonts w:ascii="宋体" w:hAnsi="宋体" w:cs="宋体"/>
          <w:sz w:val="24"/>
          <w:szCs w:val="24"/>
        </w:rPr>
      </w:pPr>
    </w:p>
    <w:p w:rsidR="00A07AF6" w:rsidRDefault="00A07AF6">
      <w:pPr>
        <w:rPr>
          <w:rFonts w:ascii="宋体" w:hAnsi="宋体" w:cs="宋体"/>
          <w:sz w:val="24"/>
          <w:szCs w:val="24"/>
        </w:rPr>
      </w:pPr>
    </w:p>
    <w:p w:rsidR="00A07AF6" w:rsidRDefault="00203411">
      <w:pPr>
        <w:rPr>
          <w:rFonts w:ascii="黑体" w:eastAsia="黑体" w:hAnsi="黑体" w:cs="黑体"/>
          <w:b/>
          <w:bCs/>
          <w:sz w:val="24"/>
          <w:szCs w:val="24"/>
        </w:rPr>
      </w:pPr>
      <w:r>
        <w:rPr>
          <w:rFonts w:ascii="黑体" w:eastAsia="黑体" w:hAnsi="黑体" w:cs="黑体" w:hint="eastAsia"/>
          <w:b/>
          <w:bCs/>
          <w:sz w:val="24"/>
          <w:szCs w:val="24"/>
        </w:rPr>
        <w:t>3.1适应度函数</w:t>
      </w:r>
    </w:p>
    <w:p w:rsidR="00A07AF6" w:rsidRDefault="00A07AF6">
      <w:pPr>
        <w:rPr>
          <w:rFonts w:ascii="宋体" w:hAnsi="宋体" w:cs="宋体"/>
          <w:sz w:val="24"/>
          <w:szCs w:val="24"/>
        </w:rPr>
      </w:pPr>
    </w:p>
    <w:p w:rsidR="00A07AF6" w:rsidRDefault="00203411">
      <w:pPr>
        <w:ind w:firstLine="440"/>
        <w:rPr>
          <w:rFonts w:ascii="宋体" w:hAnsi="宋体" w:cs="宋体"/>
          <w:sz w:val="24"/>
          <w:szCs w:val="24"/>
        </w:rPr>
      </w:pPr>
      <w:r>
        <w:rPr>
          <w:rFonts w:ascii="宋体" w:hAnsi="宋体" w:cs="宋体" w:hint="eastAsia"/>
          <w:sz w:val="24"/>
          <w:szCs w:val="24"/>
        </w:rPr>
        <w:t>适应度函数的选择对最终分类结果有很大的影响[24]。一个优秀的相似度函数被定义为具有高值的相似度函数。当它应用于C类的文档y时，它对来自C类的文档进行排名，使与y具有更大相似度的那些文档排在第一位。适应</w:t>
      </w:r>
      <w:r w:rsidR="0090266F">
        <w:rPr>
          <w:rFonts w:ascii="宋体" w:hAnsi="宋体" w:cs="宋体" w:hint="eastAsia"/>
          <w:sz w:val="24"/>
          <w:szCs w:val="24"/>
        </w:rPr>
        <w:t>性</w:t>
      </w:r>
      <w:r>
        <w:rPr>
          <w:rFonts w:ascii="宋体" w:hAnsi="宋体" w:cs="宋体" w:hint="eastAsia"/>
          <w:sz w:val="24"/>
          <w:szCs w:val="24"/>
        </w:rPr>
        <w:t>越高，适应度函数越好。我们选择使用的适应度函数是Macro F1。该算法使用kNN来预测文档的类别标签。其详细程序如下所示[19]。</w:t>
      </w:r>
    </w:p>
    <w:p w:rsidR="00A07AF6" w:rsidRDefault="00A07AF6">
      <w:pPr>
        <w:ind w:firstLine="440"/>
        <w:rPr>
          <w:rFonts w:ascii="宋体" w:hAnsi="宋体" w:cs="宋体"/>
          <w:sz w:val="24"/>
          <w:szCs w:val="24"/>
        </w:rPr>
      </w:pPr>
    </w:p>
    <w:p w:rsidR="00A07AF6" w:rsidRDefault="00203411">
      <w:pPr>
        <w:ind w:firstLine="440"/>
        <w:rPr>
          <w:rFonts w:ascii="宋体" w:hAnsi="宋体" w:cs="宋体"/>
          <w:sz w:val="24"/>
          <w:szCs w:val="24"/>
        </w:rPr>
      </w:pPr>
      <w:r>
        <w:rPr>
          <w:rFonts w:ascii="宋体" w:hAnsi="宋体" w:cs="宋体" w:hint="eastAsia"/>
          <w:sz w:val="24"/>
          <w:szCs w:val="24"/>
        </w:rPr>
        <w:t xml:space="preserve">使 R = 0, P = 0, T = 0 </w:t>
      </w:r>
    </w:p>
    <w:p w:rsidR="00A07AF6" w:rsidRDefault="00203411">
      <w:pPr>
        <w:ind w:firstLine="440"/>
        <w:rPr>
          <w:rFonts w:ascii="宋体" w:hAnsi="宋体" w:cs="宋体"/>
          <w:sz w:val="24"/>
          <w:szCs w:val="24"/>
        </w:rPr>
      </w:pPr>
      <w:r>
        <w:rPr>
          <w:rFonts w:ascii="宋体" w:hAnsi="宋体" w:cs="宋体" w:hint="eastAsia"/>
          <w:sz w:val="24"/>
          <w:szCs w:val="24"/>
        </w:rPr>
        <w:t>for （测试集合中的每个文档y） do</w:t>
      </w:r>
    </w:p>
    <w:p w:rsidR="00A07AF6" w:rsidRDefault="00203411">
      <w:pPr>
        <w:ind w:firstLine="440"/>
        <w:rPr>
          <w:rFonts w:ascii="宋体" w:hAnsi="宋体" w:cs="宋体"/>
          <w:sz w:val="24"/>
          <w:szCs w:val="24"/>
        </w:rPr>
      </w:pPr>
      <w:r>
        <w:rPr>
          <w:rFonts w:ascii="宋体" w:hAnsi="宋体" w:cs="宋体" w:hint="eastAsia"/>
          <w:sz w:val="24"/>
          <w:szCs w:val="24"/>
        </w:rPr>
        <w:t>查找与y最相似的文档k</w:t>
      </w:r>
    </w:p>
    <w:p w:rsidR="00A07AF6" w:rsidRDefault="00203411">
      <w:pPr>
        <w:ind w:firstLine="440"/>
        <w:rPr>
          <w:rFonts w:ascii="宋体" w:hAnsi="宋体" w:cs="宋体"/>
          <w:sz w:val="24"/>
          <w:szCs w:val="24"/>
        </w:rPr>
      </w:pPr>
      <w:r>
        <w:rPr>
          <w:rFonts w:ascii="宋体" w:hAnsi="宋体" w:cs="宋体" w:hint="eastAsia"/>
          <w:sz w:val="24"/>
          <w:szCs w:val="24"/>
        </w:rPr>
        <w:t>根据kNN算法使用文档k作为k最邻近点来预测文档y的类别</w:t>
      </w:r>
    </w:p>
    <w:p w:rsidR="00A07AF6" w:rsidRDefault="00203411">
      <w:pPr>
        <w:ind w:firstLine="440"/>
        <w:rPr>
          <w:rFonts w:ascii="宋体" w:hAnsi="宋体" w:cs="宋体"/>
          <w:sz w:val="24"/>
          <w:szCs w:val="24"/>
        </w:rPr>
      </w:pPr>
      <w:r>
        <w:rPr>
          <w:rFonts w:ascii="宋体" w:hAnsi="宋体" w:cs="宋体" w:hint="eastAsia"/>
          <w:sz w:val="24"/>
          <w:szCs w:val="24"/>
        </w:rPr>
        <w:t xml:space="preserve">if 这是一个正确的预测 then </w:t>
      </w:r>
    </w:p>
    <w:p w:rsidR="00A07AF6" w:rsidRDefault="00203411">
      <w:pPr>
        <w:ind w:firstLine="440"/>
        <w:rPr>
          <w:rFonts w:ascii="宋体" w:hAnsi="宋体" w:cs="宋体"/>
          <w:sz w:val="24"/>
          <w:szCs w:val="24"/>
        </w:rPr>
      </w:pPr>
      <w:r>
        <w:rPr>
          <w:rFonts w:ascii="宋体" w:hAnsi="宋体" w:cs="宋体" w:hint="eastAsia"/>
          <w:sz w:val="24"/>
          <w:szCs w:val="24"/>
        </w:rPr>
        <w:t xml:space="preserve">R = R + 1, P = P + 1 </w:t>
      </w:r>
    </w:p>
    <w:p w:rsidR="00A07AF6" w:rsidRDefault="00203411">
      <w:pPr>
        <w:ind w:firstLine="440"/>
        <w:rPr>
          <w:rFonts w:ascii="宋体" w:hAnsi="宋体" w:cs="宋体"/>
          <w:sz w:val="24"/>
          <w:szCs w:val="24"/>
        </w:rPr>
      </w:pPr>
      <w:r>
        <w:rPr>
          <w:rFonts w:ascii="宋体" w:hAnsi="宋体" w:cs="宋体" w:hint="eastAsia"/>
          <w:sz w:val="24"/>
          <w:szCs w:val="24"/>
        </w:rPr>
        <w:t>end if</w:t>
      </w:r>
    </w:p>
    <w:p w:rsidR="00A07AF6" w:rsidRDefault="00203411">
      <w:pPr>
        <w:ind w:firstLine="440"/>
        <w:rPr>
          <w:rFonts w:ascii="宋体" w:hAnsi="宋体" w:cs="宋体"/>
          <w:sz w:val="24"/>
          <w:szCs w:val="24"/>
        </w:rPr>
      </w:pPr>
      <w:r>
        <w:rPr>
          <w:rFonts w:ascii="宋体" w:hAnsi="宋体" w:cs="宋体" w:hint="eastAsia"/>
          <w:sz w:val="24"/>
          <w:szCs w:val="24"/>
        </w:rPr>
        <w:t>T = T +1</w:t>
      </w:r>
    </w:p>
    <w:p w:rsidR="00A07AF6" w:rsidRDefault="00203411">
      <w:pPr>
        <w:ind w:firstLine="440"/>
        <w:rPr>
          <w:rFonts w:ascii="宋体" w:hAnsi="宋体" w:cs="宋体"/>
          <w:sz w:val="24"/>
          <w:szCs w:val="24"/>
        </w:rPr>
      </w:pPr>
      <w:r>
        <w:rPr>
          <w:rFonts w:ascii="宋体" w:hAnsi="宋体" w:cs="宋体" w:hint="eastAsia"/>
          <w:sz w:val="24"/>
          <w:szCs w:val="24"/>
        </w:rPr>
        <w:t>end for</w:t>
      </w:r>
    </w:p>
    <w:p w:rsidR="00A07AF6" w:rsidRDefault="00203411">
      <w:pPr>
        <w:ind w:firstLine="440"/>
        <w:rPr>
          <w:rFonts w:ascii="宋体" w:hAnsi="宋体" w:cs="宋体"/>
          <w:sz w:val="24"/>
          <w:szCs w:val="24"/>
        </w:rPr>
      </w:pPr>
      <w:r>
        <w:rPr>
          <w:rFonts w:ascii="宋体" w:hAnsi="宋体" w:cs="宋体" w:hint="eastAsia"/>
          <w:sz w:val="24"/>
          <w:szCs w:val="24"/>
        </w:rPr>
        <w:t xml:space="preserve">使 p = P/T, r = R/|C| </w:t>
      </w:r>
    </w:p>
    <w:p w:rsidR="00A07AF6" w:rsidRDefault="00203411">
      <w:pPr>
        <w:ind w:firstLine="440"/>
        <w:rPr>
          <w:rFonts w:ascii="宋体" w:hAnsi="宋体" w:cs="宋体"/>
          <w:sz w:val="24"/>
          <w:szCs w:val="24"/>
        </w:rPr>
      </w:pPr>
      <w:r>
        <w:rPr>
          <w:rFonts w:ascii="宋体" w:hAnsi="宋体" w:cs="宋体" w:hint="eastAsia"/>
          <w:sz w:val="24"/>
          <w:szCs w:val="24"/>
        </w:rPr>
        <w:t>F=2p*r/(p+r) (F 代表 Macro F1)</w:t>
      </w:r>
    </w:p>
    <w:p w:rsidR="00A07AF6" w:rsidRDefault="00A07AF6">
      <w:pPr>
        <w:ind w:firstLine="440"/>
        <w:rPr>
          <w:rFonts w:ascii="宋体" w:hAnsi="宋体" w:cs="宋体"/>
          <w:sz w:val="24"/>
          <w:szCs w:val="24"/>
        </w:rPr>
      </w:pPr>
    </w:p>
    <w:p w:rsidR="00A07AF6" w:rsidRDefault="00A07AF6">
      <w:pPr>
        <w:rPr>
          <w:rFonts w:ascii="宋体" w:hAnsi="宋体" w:cs="宋体"/>
          <w:sz w:val="24"/>
          <w:szCs w:val="24"/>
        </w:rPr>
      </w:pPr>
    </w:p>
    <w:p w:rsidR="00A07AF6" w:rsidRDefault="00A07AF6">
      <w:pPr>
        <w:ind w:firstLine="440"/>
        <w:rPr>
          <w:rFonts w:ascii="宋体" w:hAnsi="宋体" w:cs="宋体"/>
          <w:sz w:val="24"/>
          <w:szCs w:val="24"/>
        </w:rPr>
      </w:pPr>
    </w:p>
    <w:p w:rsidR="00A07AF6" w:rsidRDefault="00A07AF6">
      <w:pPr>
        <w:ind w:firstLine="440"/>
        <w:rPr>
          <w:rFonts w:ascii="宋体" w:hAnsi="宋体" w:cs="宋体"/>
          <w:sz w:val="24"/>
          <w:szCs w:val="24"/>
        </w:rPr>
      </w:pPr>
    </w:p>
    <w:p w:rsidR="00A07AF6" w:rsidRDefault="00203411">
      <w:pPr>
        <w:rPr>
          <w:rFonts w:ascii="宋体" w:hAnsi="宋体" w:cs="宋体"/>
          <w:sz w:val="24"/>
          <w:szCs w:val="24"/>
        </w:rPr>
      </w:pPr>
      <w:r>
        <w:rPr>
          <w:rFonts w:ascii="黑体" w:eastAsia="黑体" w:hAnsi="黑体" w:cs="黑体" w:hint="eastAsia"/>
          <w:b/>
          <w:bCs/>
          <w:sz w:val="28"/>
          <w:szCs w:val="28"/>
        </w:rPr>
        <w:t>4.建议方法</w:t>
      </w:r>
      <w:r>
        <w:rPr>
          <w:rFonts w:ascii="宋体" w:hAnsi="宋体" w:cs="宋体" w:hint="eastAsia"/>
          <w:sz w:val="24"/>
          <w:szCs w:val="24"/>
        </w:rPr>
        <w:br/>
        <w:t xml:space="preserve">    如我们所提到的，估计期望的主题和页面之间内容的相似度的应用是每个</w:t>
      </w:r>
      <w:r w:rsidR="0090266F" w:rsidRPr="00DE08DA">
        <w:rPr>
          <w:rFonts w:ascii="宋体" w:hAnsi="宋体" w:cs="宋体" w:hint="eastAsia"/>
          <w:sz w:val="24"/>
          <w:szCs w:val="24"/>
          <w:rPrChange w:id="3" w:author="刘明钧" w:date="2017-02-11T22:19:00Z">
            <w:rPr>
              <w:rFonts w:ascii="黑体" w:eastAsia="黑体" w:hAnsi="黑体" w:cs="黑体" w:hint="eastAsia"/>
              <w:bCs/>
              <w:sz w:val="24"/>
              <w:szCs w:val="24"/>
            </w:rPr>
          </w:rPrChange>
        </w:rPr>
        <w:t>聚焦</w:t>
      </w:r>
      <w:r w:rsidRPr="0090266F">
        <w:rPr>
          <w:rFonts w:ascii="宋体" w:hAnsi="宋体" w:cs="宋体" w:hint="eastAsia"/>
          <w:sz w:val="24"/>
          <w:szCs w:val="24"/>
        </w:rPr>
        <w:t>爬虫的重要部分。这种方法的缺点之一就是如何确定最佳</w:t>
      </w:r>
      <w:del w:id="4" w:author="刘明钧" w:date="2017-02-12T19:01:00Z">
        <w:r w:rsidRPr="0090266F" w:rsidDel="00DF26CF">
          <w:rPr>
            <w:rFonts w:ascii="宋体" w:hAnsi="宋体" w:cs="宋体" w:hint="eastAsia"/>
            <w:sz w:val="24"/>
            <w:szCs w:val="24"/>
          </w:rPr>
          <w:delText>临界值</w:delText>
        </w:r>
      </w:del>
      <w:ins w:id="5" w:author="刘明钧" w:date="2017-02-12T19:01:00Z">
        <w:r w:rsidR="00DF26CF">
          <w:rPr>
            <w:rFonts w:ascii="宋体" w:hAnsi="宋体" w:cs="宋体" w:hint="eastAsia"/>
            <w:sz w:val="24"/>
            <w:szCs w:val="24"/>
          </w:rPr>
          <w:t>阀值</w:t>
        </w:r>
      </w:ins>
      <w:r w:rsidRPr="0090266F">
        <w:rPr>
          <w:rFonts w:ascii="宋体" w:hAnsi="宋体" w:cs="宋体" w:hint="eastAsia"/>
          <w:sz w:val="24"/>
          <w:szCs w:val="24"/>
        </w:rPr>
        <w:t>。考虑低</w:t>
      </w:r>
      <w:del w:id="6" w:author="刘明钧" w:date="2017-02-12T19:01:00Z">
        <w:r w:rsidDel="00DF26CF">
          <w:rPr>
            <w:rFonts w:ascii="宋体" w:hAnsi="宋体" w:cs="宋体" w:hint="eastAsia"/>
            <w:sz w:val="24"/>
            <w:szCs w:val="24"/>
          </w:rPr>
          <w:delText>临界值</w:delText>
        </w:r>
      </w:del>
      <w:ins w:id="7" w:author="刘明钧" w:date="2017-02-12T19:01:00Z">
        <w:r w:rsidR="00DF26CF">
          <w:rPr>
            <w:rFonts w:ascii="宋体" w:hAnsi="宋体" w:cs="宋体" w:hint="eastAsia"/>
            <w:sz w:val="24"/>
            <w:szCs w:val="24"/>
          </w:rPr>
          <w:t>阀值</w:t>
        </w:r>
      </w:ins>
      <w:r>
        <w:rPr>
          <w:rFonts w:ascii="宋体" w:hAnsi="宋体" w:cs="宋体" w:hint="eastAsia"/>
          <w:sz w:val="24"/>
          <w:szCs w:val="24"/>
        </w:rPr>
        <w:t>可能导致输入大量不相关的页面。这些无效的页面会导致较低的效率。另一方面，考虑到为了符合用户的标准设定这样高的</w:t>
      </w:r>
      <w:del w:id="8" w:author="刘明钧" w:date="2017-02-12T19:01:00Z">
        <w:r w:rsidDel="00DF26CF">
          <w:rPr>
            <w:rFonts w:ascii="宋体" w:hAnsi="宋体" w:cs="宋体" w:hint="eastAsia"/>
            <w:sz w:val="24"/>
            <w:szCs w:val="24"/>
          </w:rPr>
          <w:delText>临界值</w:delText>
        </w:r>
      </w:del>
      <w:ins w:id="9" w:author="刘明钧" w:date="2017-02-12T19:01:00Z">
        <w:r w:rsidR="00DF26CF">
          <w:rPr>
            <w:rFonts w:ascii="宋体" w:hAnsi="宋体" w:cs="宋体" w:hint="eastAsia"/>
            <w:sz w:val="24"/>
            <w:szCs w:val="24"/>
          </w:rPr>
          <w:t>阀值</w:t>
        </w:r>
      </w:ins>
      <w:r>
        <w:rPr>
          <w:rFonts w:ascii="宋体" w:hAnsi="宋体" w:cs="宋体" w:hint="eastAsia"/>
          <w:sz w:val="24"/>
          <w:szCs w:val="24"/>
        </w:rPr>
        <w:t>可能导致丢失许多有效页面。</w:t>
      </w:r>
    </w:p>
    <w:p w:rsidR="00A07AF6" w:rsidRDefault="00203411">
      <w:pPr>
        <w:rPr>
          <w:rFonts w:ascii="宋体" w:hAnsi="宋体" w:cs="宋体"/>
          <w:sz w:val="24"/>
          <w:szCs w:val="24"/>
        </w:rPr>
      </w:pPr>
      <w:r>
        <w:rPr>
          <w:rFonts w:ascii="宋体" w:hAnsi="宋体" w:cs="宋体" w:hint="eastAsia"/>
          <w:sz w:val="24"/>
          <w:szCs w:val="24"/>
        </w:rPr>
        <w:t xml:space="preserve">    </w:t>
      </w:r>
    </w:p>
    <w:p w:rsidR="00A07AF6" w:rsidRDefault="00203411">
      <w:pPr>
        <w:ind w:firstLine="480"/>
        <w:rPr>
          <w:rFonts w:ascii="宋体" w:hAnsi="宋体" w:cs="宋体"/>
          <w:sz w:val="24"/>
          <w:szCs w:val="24"/>
        </w:rPr>
      </w:pPr>
      <w:r>
        <w:rPr>
          <w:rFonts w:ascii="宋体" w:hAnsi="宋体" w:cs="宋体" w:hint="eastAsia"/>
          <w:sz w:val="24"/>
          <w:szCs w:val="24"/>
        </w:rPr>
        <w:t>通过考虑最佳的可能</w:t>
      </w:r>
      <w:del w:id="10" w:author="刘明钧" w:date="2017-02-12T19:01:00Z">
        <w:r w:rsidDel="00DF26CF">
          <w:rPr>
            <w:rFonts w:ascii="宋体" w:hAnsi="宋体" w:cs="宋体" w:hint="eastAsia"/>
            <w:sz w:val="24"/>
            <w:szCs w:val="24"/>
          </w:rPr>
          <w:delText>临界值</w:delText>
        </w:r>
      </w:del>
      <w:ins w:id="11" w:author="刘明钧" w:date="2017-02-12T19:01:00Z">
        <w:r w:rsidR="00DF26CF">
          <w:rPr>
            <w:rFonts w:ascii="宋体" w:hAnsi="宋体" w:cs="宋体" w:hint="eastAsia"/>
            <w:sz w:val="24"/>
            <w:szCs w:val="24"/>
          </w:rPr>
          <w:t>阀值</w:t>
        </w:r>
      </w:ins>
      <w:r>
        <w:rPr>
          <w:rFonts w:ascii="宋体" w:hAnsi="宋体" w:cs="宋体" w:hint="eastAsia"/>
          <w:sz w:val="24"/>
          <w:szCs w:val="24"/>
        </w:rPr>
        <w:t>，我们可能要面临另一个问题。在这种情况下，由于与期望</w:t>
      </w:r>
      <w:del w:id="12" w:author="刘明钧" w:date="2017-02-12T19:01:00Z">
        <w:r w:rsidDel="00DF26CF">
          <w:rPr>
            <w:rFonts w:ascii="宋体" w:hAnsi="宋体" w:cs="宋体" w:hint="eastAsia"/>
            <w:sz w:val="24"/>
            <w:szCs w:val="24"/>
          </w:rPr>
          <w:delText>临界值</w:delText>
        </w:r>
      </w:del>
      <w:ins w:id="13" w:author="刘明钧" w:date="2017-02-12T19:01:00Z">
        <w:r w:rsidR="00DF26CF">
          <w:rPr>
            <w:rFonts w:ascii="宋体" w:hAnsi="宋体" w:cs="宋体" w:hint="eastAsia"/>
            <w:sz w:val="24"/>
            <w:szCs w:val="24"/>
          </w:rPr>
          <w:t>阀值</w:t>
        </w:r>
      </w:ins>
      <w:r>
        <w:rPr>
          <w:rFonts w:ascii="宋体" w:hAnsi="宋体" w:cs="宋体" w:hint="eastAsia"/>
          <w:sz w:val="24"/>
          <w:szCs w:val="24"/>
        </w:rPr>
        <w:t>的微小差异，可能存在大量的无效页面[5]。</w:t>
      </w:r>
    </w:p>
    <w:p w:rsidR="00A07AF6" w:rsidRDefault="00A07AF6">
      <w:pPr>
        <w:ind w:firstLine="480"/>
        <w:rPr>
          <w:rFonts w:ascii="宋体" w:hAnsi="宋体" w:cs="宋体"/>
          <w:sz w:val="24"/>
          <w:szCs w:val="24"/>
        </w:rPr>
      </w:pPr>
    </w:p>
    <w:p w:rsidR="00A07AF6" w:rsidRDefault="00203411">
      <w:pPr>
        <w:ind w:firstLine="480"/>
        <w:rPr>
          <w:rFonts w:ascii="宋体" w:hAnsi="宋体" w:cs="宋体"/>
          <w:sz w:val="24"/>
          <w:szCs w:val="24"/>
        </w:rPr>
      </w:pPr>
      <w:r>
        <w:rPr>
          <w:rFonts w:ascii="宋体" w:hAnsi="宋体" w:cs="宋体"/>
          <w:sz w:val="24"/>
          <w:szCs w:val="24"/>
        </w:rPr>
        <w:t>我们提出了一个衰减概念来克服</w:t>
      </w:r>
      <w:del w:id="14" w:author="刘明钧" w:date="2017-02-12T19:01:00Z">
        <w:r w:rsidDel="00DF26CF">
          <w:rPr>
            <w:rFonts w:ascii="宋体" w:hAnsi="宋体" w:cs="宋体" w:hint="eastAsia"/>
            <w:sz w:val="24"/>
            <w:szCs w:val="24"/>
          </w:rPr>
          <w:delText>临界</w:delText>
        </w:r>
        <w:r w:rsidDel="00DF26CF">
          <w:rPr>
            <w:rFonts w:ascii="宋体" w:hAnsi="宋体" w:cs="宋体"/>
            <w:sz w:val="24"/>
            <w:szCs w:val="24"/>
          </w:rPr>
          <w:delText>值</w:delText>
        </w:r>
      </w:del>
      <w:ins w:id="15" w:author="刘明钧" w:date="2017-02-12T19:01:00Z">
        <w:r w:rsidR="00DF26CF">
          <w:rPr>
            <w:rFonts w:ascii="宋体" w:hAnsi="宋体" w:cs="宋体" w:hint="eastAsia"/>
            <w:sz w:val="24"/>
            <w:szCs w:val="24"/>
          </w:rPr>
          <w:t>阀值</w:t>
        </w:r>
      </w:ins>
      <w:r>
        <w:rPr>
          <w:rFonts w:ascii="宋体" w:hAnsi="宋体" w:cs="宋体"/>
          <w:sz w:val="24"/>
          <w:szCs w:val="24"/>
        </w:rPr>
        <w:t>的缺点</w:t>
      </w:r>
      <w:r>
        <w:rPr>
          <w:rFonts w:ascii="宋体" w:hAnsi="宋体" w:cs="宋体" w:hint="eastAsia"/>
          <w:sz w:val="24"/>
          <w:szCs w:val="24"/>
        </w:rPr>
        <w:t>。</w:t>
      </w:r>
      <w:r>
        <w:rPr>
          <w:rFonts w:ascii="宋体" w:hAnsi="宋体" w:cs="宋体"/>
          <w:sz w:val="24"/>
          <w:szCs w:val="24"/>
        </w:rPr>
        <w:t>对于每</w:t>
      </w:r>
      <w:r>
        <w:rPr>
          <w:rFonts w:ascii="宋体" w:hAnsi="宋体" w:cs="宋体" w:hint="eastAsia"/>
          <w:sz w:val="24"/>
          <w:szCs w:val="24"/>
        </w:rPr>
        <w:t>个</w:t>
      </w:r>
      <w:r>
        <w:rPr>
          <w:rFonts w:ascii="宋体" w:hAnsi="宋体" w:cs="宋体"/>
          <w:sz w:val="24"/>
          <w:szCs w:val="24"/>
        </w:rPr>
        <w:t>页</w:t>
      </w:r>
      <w:r>
        <w:rPr>
          <w:rFonts w:ascii="宋体" w:hAnsi="宋体" w:cs="宋体" w:hint="eastAsia"/>
          <w:sz w:val="24"/>
          <w:szCs w:val="24"/>
        </w:rPr>
        <w:t>面，</w:t>
      </w:r>
      <w:r>
        <w:rPr>
          <w:rFonts w:ascii="宋体" w:hAnsi="宋体" w:cs="宋体"/>
          <w:sz w:val="24"/>
          <w:szCs w:val="24"/>
        </w:rPr>
        <w:t>我们在0和1之间设置一个变量</w:t>
      </w:r>
      <w:r>
        <w:rPr>
          <w:rFonts w:ascii="宋体" w:hAnsi="宋体" w:cs="宋体" w:hint="eastAsia"/>
          <w:sz w:val="24"/>
          <w:szCs w:val="24"/>
        </w:rPr>
        <w:t>。</w:t>
      </w:r>
      <w:r>
        <w:rPr>
          <w:rFonts w:ascii="宋体" w:hAnsi="宋体" w:cs="宋体"/>
          <w:sz w:val="24"/>
          <w:szCs w:val="24"/>
        </w:rPr>
        <w:t>这些变量</w:t>
      </w:r>
      <w:r>
        <w:rPr>
          <w:rFonts w:ascii="宋体" w:hAnsi="宋体" w:cs="宋体" w:hint="eastAsia"/>
          <w:sz w:val="24"/>
          <w:szCs w:val="24"/>
        </w:rPr>
        <w:t>会</w:t>
      </w:r>
      <w:r>
        <w:rPr>
          <w:rFonts w:ascii="宋体" w:hAnsi="宋体" w:cs="宋体"/>
          <w:sz w:val="24"/>
          <w:szCs w:val="24"/>
        </w:rPr>
        <w:t>显示衰减概念。每个</w:t>
      </w:r>
      <w:r>
        <w:rPr>
          <w:rFonts w:ascii="宋体" w:hAnsi="宋体" w:cs="宋体" w:hint="eastAsia"/>
          <w:sz w:val="24"/>
          <w:szCs w:val="24"/>
        </w:rPr>
        <w:t>变量</w:t>
      </w:r>
      <w:r>
        <w:rPr>
          <w:rFonts w:ascii="宋体" w:hAnsi="宋体" w:cs="宋体"/>
          <w:sz w:val="24"/>
          <w:szCs w:val="24"/>
        </w:rPr>
        <w:t>值接近1的页面</w:t>
      </w:r>
      <w:r>
        <w:rPr>
          <w:rFonts w:ascii="宋体" w:hAnsi="宋体" w:cs="宋体" w:hint="eastAsia"/>
          <w:sz w:val="24"/>
          <w:szCs w:val="24"/>
        </w:rPr>
        <w:t>表示有</w:t>
      </w:r>
      <w:r>
        <w:rPr>
          <w:rFonts w:ascii="宋体" w:hAnsi="宋体" w:cs="宋体"/>
          <w:sz w:val="24"/>
          <w:szCs w:val="24"/>
        </w:rPr>
        <w:t>更</w:t>
      </w:r>
      <w:r>
        <w:rPr>
          <w:rFonts w:ascii="宋体" w:hAnsi="宋体" w:cs="宋体" w:hint="eastAsia"/>
          <w:sz w:val="24"/>
          <w:szCs w:val="24"/>
        </w:rPr>
        <w:t>优</w:t>
      </w:r>
      <w:r>
        <w:rPr>
          <w:rFonts w:ascii="宋体" w:hAnsi="宋体" w:cs="宋体"/>
          <w:sz w:val="24"/>
          <w:szCs w:val="24"/>
        </w:rPr>
        <w:t>的相似</w:t>
      </w:r>
      <w:r>
        <w:rPr>
          <w:rFonts w:ascii="宋体" w:hAnsi="宋体" w:cs="宋体" w:hint="eastAsia"/>
          <w:sz w:val="24"/>
          <w:szCs w:val="24"/>
        </w:rPr>
        <w:t>度</w:t>
      </w:r>
      <w:r>
        <w:rPr>
          <w:rFonts w:ascii="宋体" w:hAnsi="宋体" w:cs="宋体"/>
          <w:sz w:val="24"/>
          <w:szCs w:val="24"/>
        </w:rPr>
        <w:t>。每个子页面以一个百分比</w:t>
      </w:r>
      <w:r>
        <w:rPr>
          <w:rFonts w:ascii="宋体" w:hAnsi="宋体" w:cs="宋体" w:hint="eastAsia"/>
          <w:sz w:val="24"/>
          <w:szCs w:val="24"/>
        </w:rPr>
        <w:t>减少</w:t>
      </w:r>
      <w:r>
        <w:rPr>
          <w:rFonts w:ascii="宋体" w:hAnsi="宋体" w:cs="宋体"/>
          <w:sz w:val="24"/>
          <w:szCs w:val="24"/>
        </w:rPr>
        <w:t>继承</w:t>
      </w:r>
      <w:r>
        <w:rPr>
          <w:rFonts w:ascii="宋体" w:hAnsi="宋体" w:cs="宋体" w:hint="eastAsia"/>
          <w:sz w:val="24"/>
          <w:szCs w:val="24"/>
        </w:rPr>
        <w:t>亲本</w:t>
      </w:r>
      <w:r>
        <w:rPr>
          <w:rFonts w:ascii="宋体" w:hAnsi="宋体" w:cs="宋体"/>
          <w:sz w:val="24"/>
          <w:szCs w:val="24"/>
        </w:rPr>
        <w:t>的衰减。我们将这</w:t>
      </w:r>
      <w:r>
        <w:rPr>
          <w:rFonts w:ascii="宋体" w:hAnsi="宋体" w:cs="宋体" w:hint="eastAsia"/>
          <w:sz w:val="24"/>
          <w:szCs w:val="24"/>
        </w:rPr>
        <w:t>个</w:t>
      </w:r>
      <w:r>
        <w:rPr>
          <w:rFonts w:ascii="宋体" w:hAnsi="宋体" w:cs="宋体"/>
          <w:sz w:val="24"/>
          <w:szCs w:val="24"/>
        </w:rPr>
        <w:t>值设置为其</w:t>
      </w:r>
      <w:r>
        <w:rPr>
          <w:rFonts w:ascii="宋体" w:hAnsi="宋体" w:cs="宋体" w:hint="eastAsia"/>
          <w:sz w:val="24"/>
          <w:szCs w:val="24"/>
        </w:rPr>
        <w:t>亲本</w:t>
      </w:r>
      <w:r>
        <w:rPr>
          <w:rFonts w:ascii="宋体" w:hAnsi="宋体" w:cs="宋体"/>
          <w:sz w:val="24"/>
          <w:szCs w:val="24"/>
        </w:rPr>
        <w:t>衰减的一半[5]。</w:t>
      </w:r>
    </w:p>
    <w:p w:rsidR="00A07AF6" w:rsidRDefault="00A07AF6">
      <w:pPr>
        <w:ind w:firstLine="480"/>
        <w:rPr>
          <w:rFonts w:ascii="宋体" w:hAnsi="宋体" w:cs="宋体"/>
          <w:sz w:val="24"/>
          <w:szCs w:val="24"/>
        </w:rPr>
      </w:pPr>
    </w:p>
    <w:p w:rsidR="00A07AF6" w:rsidRDefault="00203411">
      <w:pPr>
        <w:ind w:firstLine="480"/>
        <w:rPr>
          <w:rFonts w:ascii="宋体" w:hAnsi="宋体" w:cs="宋体"/>
          <w:sz w:val="24"/>
          <w:szCs w:val="24"/>
        </w:rPr>
      </w:pPr>
      <w:r>
        <w:rPr>
          <w:rFonts w:ascii="宋体" w:hAnsi="宋体" w:cs="宋体" w:hint="eastAsia"/>
          <w:sz w:val="24"/>
          <w:szCs w:val="24"/>
        </w:rPr>
        <w:t>当衰减值减小到小于</w:t>
      </w:r>
      <w:del w:id="16" w:author="刘明钧" w:date="2017-02-12T19:01:00Z">
        <w:r w:rsidDel="00DF26CF">
          <w:rPr>
            <w:rFonts w:ascii="宋体" w:hAnsi="宋体" w:cs="宋体" w:hint="eastAsia"/>
            <w:sz w:val="24"/>
            <w:szCs w:val="24"/>
          </w:rPr>
          <w:delText>临界值</w:delText>
        </w:r>
      </w:del>
      <w:ins w:id="17" w:author="刘明钧" w:date="2017-02-12T19:01:00Z">
        <w:r w:rsidR="00DF26CF">
          <w:rPr>
            <w:rFonts w:ascii="宋体" w:hAnsi="宋体" w:cs="宋体" w:hint="eastAsia"/>
            <w:sz w:val="24"/>
            <w:szCs w:val="24"/>
          </w:rPr>
          <w:t>阀值</w:t>
        </w:r>
      </w:ins>
      <w:r>
        <w:rPr>
          <w:rFonts w:ascii="宋体" w:hAnsi="宋体" w:cs="宋体" w:hint="eastAsia"/>
          <w:position w:val="-12"/>
          <w:sz w:val="24"/>
          <w:szCs w:val="24"/>
        </w:rPr>
        <w:object w:dxaOrig="260" w:dyaOrig="360">
          <v:shape id="_x0000_i1058" type="#_x0000_t75" style="width:13.15pt;height:18.15pt" o:ole="">
            <v:imagedata r:id="rId71" o:title=""/>
          </v:shape>
          <o:OLEObject Type="Embed" ProgID="Equation.3" ShapeID="_x0000_i1058" DrawAspect="Content" ObjectID="_1548954879" r:id="rId72"/>
        </w:object>
      </w:r>
      <w:r>
        <w:rPr>
          <w:rFonts w:ascii="宋体" w:hAnsi="宋体" w:cs="宋体" w:hint="eastAsia"/>
          <w:sz w:val="24"/>
          <w:szCs w:val="24"/>
        </w:rPr>
        <w:t>时，衰减概念的使用会被应用。在这种情况下，爬虫停止遍历新页面。实际上，我们使用两个</w:t>
      </w:r>
      <w:del w:id="18" w:author="刘明钧" w:date="2017-02-12T19:01:00Z">
        <w:r w:rsidDel="00DF26CF">
          <w:rPr>
            <w:rFonts w:ascii="宋体" w:hAnsi="宋体" w:cs="宋体" w:hint="eastAsia"/>
            <w:sz w:val="24"/>
            <w:szCs w:val="24"/>
          </w:rPr>
          <w:delText>临界值</w:delText>
        </w:r>
      </w:del>
      <w:ins w:id="19" w:author="刘明钧" w:date="2017-02-12T19:01:00Z">
        <w:r w:rsidR="00DF26CF">
          <w:rPr>
            <w:rFonts w:ascii="宋体" w:hAnsi="宋体" w:cs="宋体" w:hint="eastAsia"/>
            <w:sz w:val="24"/>
            <w:szCs w:val="24"/>
          </w:rPr>
          <w:t>阀值</w:t>
        </w:r>
      </w:ins>
      <w:r>
        <w:rPr>
          <w:rFonts w:ascii="宋体" w:hAnsi="宋体" w:cs="宋体" w:hint="eastAsia"/>
          <w:sz w:val="24"/>
          <w:szCs w:val="24"/>
        </w:rPr>
        <w:t>。这种方式下，子页面的衰减值总是减少。这样的假设是不正确的，因为我们可能面对一个与期望的搜索查询完全相关的页面。在这种情况下，如果相似度值大于</w:t>
      </w:r>
      <w:del w:id="20" w:author="刘明钧" w:date="2017-02-12T19:01:00Z">
        <w:r w:rsidDel="00DF26CF">
          <w:rPr>
            <w:rFonts w:ascii="宋体" w:hAnsi="宋体" w:cs="宋体" w:hint="eastAsia"/>
            <w:sz w:val="24"/>
            <w:szCs w:val="24"/>
          </w:rPr>
          <w:delText>临界值</w:delText>
        </w:r>
      </w:del>
      <w:ins w:id="21" w:author="刘明钧" w:date="2017-02-12T19:01:00Z">
        <w:r w:rsidR="00DF26CF">
          <w:rPr>
            <w:rFonts w:ascii="宋体" w:hAnsi="宋体" w:cs="宋体" w:hint="eastAsia"/>
            <w:sz w:val="24"/>
            <w:szCs w:val="24"/>
          </w:rPr>
          <w:t>阀值</w:t>
        </w:r>
      </w:ins>
      <w:r>
        <w:rPr>
          <w:rFonts w:ascii="宋体" w:hAnsi="宋体" w:cs="宋体" w:hint="eastAsia"/>
          <w:position w:val="-10"/>
          <w:sz w:val="24"/>
          <w:szCs w:val="24"/>
        </w:rPr>
        <w:object w:dxaOrig="240" w:dyaOrig="340">
          <v:shape id="_x0000_i1059" type="#_x0000_t75" style="width:11.9pt;height:16.9pt" o:ole="">
            <v:imagedata r:id="rId73" o:title=""/>
          </v:shape>
          <o:OLEObject Type="Embed" ProgID="Equation.3" ShapeID="_x0000_i1059" DrawAspect="Content" ObjectID="_1548954880" r:id="rId74"/>
        </w:object>
      </w:r>
      <w:r>
        <w:rPr>
          <w:rFonts w:ascii="宋体" w:hAnsi="宋体" w:cs="宋体" w:hint="eastAsia"/>
          <w:sz w:val="24"/>
          <w:szCs w:val="24"/>
        </w:rPr>
        <w:t>，则将衰减值重置为1。换句话说，对于每一个页面，我们都有两个值。一个是页面和查询之间的相似度值，另一个是放在1,1/2,1/4,1/8,...中的衰减值。此外，这种方法中具有三个</w:t>
      </w:r>
      <w:del w:id="22" w:author="刘明钧" w:date="2017-02-12T19:01:00Z">
        <w:r w:rsidDel="00DF26CF">
          <w:rPr>
            <w:rFonts w:ascii="宋体" w:hAnsi="宋体" w:cs="宋体" w:hint="eastAsia"/>
            <w:sz w:val="24"/>
            <w:szCs w:val="24"/>
          </w:rPr>
          <w:delText>临界值</w:delText>
        </w:r>
      </w:del>
      <w:ins w:id="23" w:author="刘明钧" w:date="2017-02-12T19:01:00Z">
        <w:r w:rsidR="00DF26CF">
          <w:rPr>
            <w:rFonts w:ascii="宋体" w:hAnsi="宋体" w:cs="宋体" w:hint="eastAsia"/>
            <w:sz w:val="24"/>
            <w:szCs w:val="24"/>
          </w:rPr>
          <w:t>阀值</w:t>
        </w:r>
      </w:ins>
      <w:r>
        <w:rPr>
          <w:rFonts w:ascii="宋体" w:hAnsi="宋体" w:cs="宋体" w:hint="eastAsia"/>
          <w:sz w:val="24"/>
          <w:szCs w:val="24"/>
        </w:rPr>
        <w:t>。主</w:t>
      </w:r>
      <w:del w:id="24" w:author="刘明钧" w:date="2017-02-12T19:01:00Z">
        <w:r w:rsidDel="00DF26CF">
          <w:rPr>
            <w:rFonts w:ascii="宋体" w:hAnsi="宋体" w:cs="宋体" w:hint="eastAsia"/>
            <w:sz w:val="24"/>
            <w:szCs w:val="24"/>
          </w:rPr>
          <w:delText>临界值</w:delText>
        </w:r>
      </w:del>
      <w:ins w:id="25" w:author="刘明钧" w:date="2017-02-12T19:01:00Z">
        <w:r w:rsidR="00DF26CF">
          <w:rPr>
            <w:rFonts w:ascii="宋体" w:hAnsi="宋体" w:cs="宋体" w:hint="eastAsia"/>
            <w:sz w:val="24"/>
            <w:szCs w:val="24"/>
          </w:rPr>
          <w:t>阀值</w:t>
        </w:r>
      </w:ins>
      <w:r>
        <w:rPr>
          <w:rFonts w:ascii="宋体" w:hAnsi="宋体" w:cs="宋体" w:hint="eastAsia"/>
          <w:sz w:val="24"/>
          <w:szCs w:val="24"/>
        </w:rPr>
        <w:t>或</w:t>
      </w:r>
      <w:r>
        <w:rPr>
          <w:rFonts w:ascii="宋体" w:hAnsi="宋体" w:cs="宋体" w:hint="eastAsia"/>
          <w:position w:val="-12"/>
          <w:sz w:val="24"/>
          <w:szCs w:val="24"/>
        </w:rPr>
        <w:object w:dxaOrig="279" w:dyaOrig="360">
          <v:shape id="_x0000_i1060" type="#_x0000_t75" style="width:13.75pt;height:18.15pt" o:ole="">
            <v:imagedata r:id="rId75" o:title=""/>
          </v:shape>
          <o:OLEObject Type="Embed" ProgID="Equation.3" ShapeID="_x0000_i1060" DrawAspect="Content" ObjectID="_1548954881" r:id="rId76"/>
        </w:object>
      </w:r>
      <w:r>
        <w:rPr>
          <w:rFonts w:ascii="宋体" w:hAnsi="宋体" w:cs="宋体" w:hint="eastAsia"/>
          <w:sz w:val="24"/>
          <w:szCs w:val="24"/>
        </w:rPr>
        <w:t>表示查询和页面之间的相似度。衰减</w:t>
      </w:r>
      <w:del w:id="26" w:author="刘明钧" w:date="2017-02-12T19:01:00Z">
        <w:r w:rsidDel="00DF26CF">
          <w:rPr>
            <w:rFonts w:ascii="宋体" w:hAnsi="宋体" w:cs="宋体" w:hint="eastAsia"/>
            <w:sz w:val="24"/>
            <w:szCs w:val="24"/>
          </w:rPr>
          <w:delText>临界值</w:delText>
        </w:r>
      </w:del>
      <w:ins w:id="27" w:author="刘明钧" w:date="2017-02-12T19:01:00Z">
        <w:r w:rsidR="00DF26CF">
          <w:rPr>
            <w:rFonts w:ascii="宋体" w:hAnsi="宋体" w:cs="宋体" w:hint="eastAsia"/>
            <w:sz w:val="24"/>
            <w:szCs w:val="24"/>
          </w:rPr>
          <w:t>阀值</w:t>
        </w:r>
      </w:ins>
      <w:r>
        <w:rPr>
          <w:rFonts w:ascii="宋体" w:hAnsi="宋体" w:cs="宋体" w:hint="eastAsia"/>
          <w:sz w:val="24"/>
          <w:szCs w:val="24"/>
        </w:rPr>
        <w:t>或</w:t>
      </w:r>
      <w:r>
        <w:rPr>
          <w:rFonts w:ascii="宋体" w:hAnsi="宋体" w:cs="宋体" w:hint="eastAsia"/>
          <w:position w:val="-12"/>
          <w:sz w:val="24"/>
          <w:szCs w:val="24"/>
        </w:rPr>
        <w:object w:dxaOrig="260" w:dyaOrig="360">
          <v:shape id="_x0000_i1061" type="#_x0000_t75" style="width:13.15pt;height:18.15pt" o:ole="">
            <v:imagedata r:id="rId71" o:title=""/>
          </v:shape>
          <o:OLEObject Type="Embed" ProgID="Equation.3" ShapeID="_x0000_i1061" DrawAspect="Content" ObjectID="_1548954882" r:id="rId77"/>
        </w:object>
      </w:r>
      <w:r>
        <w:rPr>
          <w:rFonts w:ascii="宋体" w:hAnsi="宋体" w:cs="宋体" w:hint="eastAsia"/>
          <w:sz w:val="24"/>
          <w:szCs w:val="24"/>
        </w:rPr>
        <w:t>中小于</w:t>
      </w:r>
      <w:del w:id="28" w:author="刘明钧" w:date="2017-02-12T19:01:00Z">
        <w:r w:rsidDel="00DF26CF">
          <w:rPr>
            <w:rFonts w:ascii="宋体" w:hAnsi="宋体" w:cs="宋体" w:hint="eastAsia"/>
            <w:sz w:val="24"/>
            <w:szCs w:val="24"/>
          </w:rPr>
          <w:delText>临界值</w:delText>
        </w:r>
      </w:del>
      <w:ins w:id="29" w:author="刘明钧" w:date="2017-02-12T19:01:00Z">
        <w:r w:rsidR="00DF26CF">
          <w:rPr>
            <w:rFonts w:ascii="宋体" w:hAnsi="宋体" w:cs="宋体" w:hint="eastAsia"/>
            <w:sz w:val="24"/>
            <w:szCs w:val="24"/>
          </w:rPr>
          <w:t>阀值</w:t>
        </w:r>
      </w:ins>
      <w:r>
        <w:rPr>
          <w:rFonts w:ascii="宋体" w:hAnsi="宋体" w:cs="宋体" w:hint="eastAsia"/>
          <w:sz w:val="24"/>
          <w:szCs w:val="24"/>
        </w:rPr>
        <w:t>的衰减值会导致爬行停止。对于具有高于[5]的相似性的页面，复位</w:t>
      </w:r>
      <w:del w:id="30" w:author="刘明钧" w:date="2017-02-12T19:01:00Z">
        <w:r w:rsidDel="00DF26CF">
          <w:rPr>
            <w:rFonts w:ascii="宋体" w:hAnsi="宋体" w:cs="宋体" w:hint="eastAsia"/>
            <w:sz w:val="24"/>
            <w:szCs w:val="24"/>
          </w:rPr>
          <w:delText>临界值</w:delText>
        </w:r>
      </w:del>
      <w:ins w:id="31" w:author="刘明钧" w:date="2017-02-12T19:01:00Z">
        <w:r w:rsidR="00DF26CF">
          <w:rPr>
            <w:rFonts w:ascii="宋体" w:hAnsi="宋体" w:cs="宋体" w:hint="eastAsia"/>
            <w:sz w:val="24"/>
            <w:szCs w:val="24"/>
          </w:rPr>
          <w:t>阀值</w:t>
        </w:r>
      </w:ins>
      <w:r>
        <w:rPr>
          <w:rFonts w:ascii="宋体" w:hAnsi="宋体" w:cs="宋体" w:hint="eastAsia"/>
          <w:sz w:val="24"/>
          <w:szCs w:val="24"/>
        </w:rPr>
        <w:t>或Tr使衰减值重置为1。</w:t>
      </w:r>
    </w:p>
    <w:p w:rsidR="00A07AF6" w:rsidRDefault="00A07AF6">
      <w:pPr>
        <w:ind w:firstLine="480"/>
        <w:rPr>
          <w:rFonts w:ascii="宋体" w:hAnsi="宋体" w:cs="宋体"/>
          <w:sz w:val="24"/>
          <w:szCs w:val="24"/>
        </w:rPr>
      </w:pPr>
    </w:p>
    <w:p w:rsidR="00A07AF6" w:rsidRDefault="00203411">
      <w:pPr>
        <w:rPr>
          <w:rFonts w:ascii="黑体" w:eastAsia="黑体" w:hAnsi="黑体" w:cs="黑体"/>
          <w:sz w:val="24"/>
          <w:szCs w:val="24"/>
        </w:rPr>
      </w:pPr>
      <w:r>
        <w:rPr>
          <w:rFonts w:ascii="黑体" w:eastAsia="黑体" w:hAnsi="黑体" w:cs="黑体" w:hint="eastAsia"/>
          <w:b/>
          <w:bCs/>
          <w:sz w:val="24"/>
          <w:szCs w:val="24"/>
        </w:rPr>
        <w:t xml:space="preserve">4.1 </w:t>
      </w:r>
      <w:r w:rsidR="0090266F">
        <w:rPr>
          <w:rFonts w:ascii="黑体" w:eastAsia="黑体" w:hAnsi="黑体" w:cs="黑体" w:hint="eastAsia"/>
          <w:b/>
          <w:bCs/>
          <w:sz w:val="24"/>
          <w:szCs w:val="24"/>
        </w:rPr>
        <w:t>聚焦</w:t>
      </w:r>
      <w:r>
        <w:rPr>
          <w:rFonts w:ascii="黑体" w:eastAsia="黑体" w:hAnsi="黑体" w:cs="黑体" w:hint="eastAsia"/>
          <w:b/>
          <w:bCs/>
          <w:sz w:val="24"/>
          <w:szCs w:val="24"/>
        </w:rPr>
        <w:t>爬虫的爬行框架</w:t>
      </w:r>
    </w:p>
    <w:p w:rsidR="00A07AF6" w:rsidRDefault="00A07AF6">
      <w:pPr>
        <w:ind w:firstLine="480"/>
        <w:rPr>
          <w:rFonts w:ascii="宋体" w:hAnsi="宋体" w:cs="宋体"/>
          <w:sz w:val="24"/>
          <w:szCs w:val="24"/>
        </w:rPr>
      </w:pPr>
    </w:p>
    <w:p w:rsidR="00A07AF6" w:rsidRDefault="00203411">
      <w:pPr>
        <w:ind w:firstLine="480"/>
        <w:rPr>
          <w:rFonts w:ascii="宋体" w:hAnsi="宋体" w:cs="宋体"/>
          <w:sz w:val="24"/>
          <w:szCs w:val="24"/>
        </w:rPr>
      </w:pPr>
      <w:r>
        <w:rPr>
          <w:rFonts w:ascii="宋体" w:hAnsi="宋体" w:cs="宋体" w:hint="eastAsia"/>
          <w:sz w:val="24"/>
          <w:szCs w:val="24"/>
        </w:rPr>
        <w:t>在本节中，我们将介绍我们</w:t>
      </w:r>
      <w:r w:rsidR="0090266F" w:rsidRPr="00DE08DA">
        <w:rPr>
          <w:rFonts w:ascii="宋体" w:hAnsi="宋体" w:cs="宋体" w:hint="eastAsia"/>
          <w:sz w:val="24"/>
          <w:szCs w:val="24"/>
          <w:rPrChange w:id="32" w:author="刘明钧" w:date="2017-02-11T22:19:00Z">
            <w:rPr>
              <w:rFonts w:ascii="黑体" w:eastAsia="黑体" w:hAnsi="黑体" w:cs="黑体" w:hint="eastAsia"/>
              <w:b/>
              <w:bCs/>
              <w:sz w:val="24"/>
              <w:szCs w:val="24"/>
            </w:rPr>
          </w:rPrChange>
        </w:rPr>
        <w:t>聚焦</w:t>
      </w:r>
      <w:r>
        <w:rPr>
          <w:rFonts w:ascii="宋体" w:hAnsi="宋体" w:cs="宋体" w:hint="eastAsia"/>
          <w:sz w:val="24"/>
          <w:szCs w:val="24"/>
        </w:rPr>
        <w:t>爬虫的高级步骤。</w:t>
      </w:r>
    </w:p>
    <w:p w:rsidR="00A07AF6" w:rsidRDefault="00A07AF6">
      <w:pPr>
        <w:ind w:firstLine="480"/>
        <w:rPr>
          <w:rFonts w:ascii="宋体" w:hAnsi="宋体" w:cs="宋体"/>
          <w:sz w:val="24"/>
          <w:szCs w:val="24"/>
        </w:rPr>
      </w:pPr>
    </w:p>
    <w:p w:rsidR="00A07AF6" w:rsidRDefault="00203411">
      <w:pPr>
        <w:ind w:firstLine="480"/>
        <w:rPr>
          <w:rFonts w:ascii="宋体" w:hAnsi="宋体" w:cs="宋体"/>
          <w:sz w:val="24"/>
          <w:szCs w:val="24"/>
        </w:rPr>
      </w:pPr>
      <w:r>
        <w:rPr>
          <w:rFonts w:ascii="宋体" w:hAnsi="宋体" w:cs="宋体" w:hint="eastAsia"/>
          <w:sz w:val="24"/>
          <w:szCs w:val="24"/>
        </w:rPr>
        <w:t>步骤1：发现最佳相似度函数。 从DMOZ[25]中获得的计算和非计算文档的数据集合将被用作训练和验证集合。分析这些网页的内容，并根据不同测量的相似度进行计算，例如词袋，余弦[21]和Okapi[26]。 GP将被用来去发现这些相似度测量组合的最佳相似度函数。新发现的相似度函数可以更精确地表示这些网页之间的相似度关系。发现的最佳相似度函数将用于分类步骤[19]。</w:t>
      </w:r>
    </w:p>
    <w:p w:rsidR="00A07AF6" w:rsidRDefault="00A07AF6">
      <w:pPr>
        <w:ind w:firstLine="480"/>
        <w:rPr>
          <w:rFonts w:ascii="宋体" w:hAnsi="宋体" w:cs="宋体"/>
          <w:sz w:val="24"/>
          <w:szCs w:val="24"/>
        </w:rPr>
      </w:pPr>
    </w:p>
    <w:p w:rsidR="00A07AF6" w:rsidRDefault="00203411">
      <w:pPr>
        <w:ind w:firstLine="480"/>
        <w:rPr>
          <w:rFonts w:ascii="宋体" w:hAnsi="宋体" w:cs="宋体"/>
          <w:sz w:val="24"/>
          <w:szCs w:val="24"/>
        </w:rPr>
      </w:pPr>
      <w:r>
        <w:rPr>
          <w:rFonts w:ascii="宋体" w:hAnsi="宋体" w:cs="宋体" w:hint="eastAsia"/>
          <w:sz w:val="24"/>
          <w:szCs w:val="24"/>
        </w:rPr>
        <w:t>步骤2：初始化。 在该步骤中，起始URL指向的网页由爬虫提取，形成基本集。这通常是元搜索引擎的第一个结果。</w:t>
      </w:r>
    </w:p>
    <w:p w:rsidR="00A07AF6" w:rsidRDefault="00A07AF6">
      <w:pPr>
        <w:ind w:firstLine="480"/>
        <w:rPr>
          <w:rFonts w:ascii="宋体" w:hAnsi="宋体" w:cs="宋体"/>
          <w:sz w:val="24"/>
          <w:szCs w:val="24"/>
        </w:rPr>
      </w:pPr>
    </w:p>
    <w:p w:rsidR="00A07AF6" w:rsidRDefault="00203411">
      <w:pPr>
        <w:ind w:firstLine="480"/>
        <w:rPr>
          <w:rFonts w:ascii="宋体" w:hAnsi="宋体" w:cs="宋体"/>
          <w:sz w:val="24"/>
          <w:szCs w:val="24"/>
        </w:rPr>
      </w:pPr>
      <w:r>
        <w:rPr>
          <w:rFonts w:ascii="宋体" w:hAnsi="宋体" w:cs="宋体" w:hint="eastAsia"/>
          <w:sz w:val="24"/>
          <w:szCs w:val="24"/>
        </w:rPr>
        <w:lastRenderedPageBreak/>
        <w:t>步骤3：分类。</w:t>
      </w:r>
      <w:del w:id="33" w:author="刘明钧" w:date="2017-02-11T23:19:00Z">
        <w:r w:rsidDel="006E5A47">
          <w:rPr>
            <w:rFonts w:ascii="宋体" w:hAnsi="宋体" w:cs="宋体" w:hint="eastAsia"/>
            <w:sz w:val="24"/>
            <w:szCs w:val="24"/>
          </w:rPr>
          <w:delText xml:space="preserve"> </w:delText>
        </w:r>
      </w:del>
      <w:r>
        <w:rPr>
          <w:rFonts w:ascii="宋体" w:hAnsi="宋体" w:cs="宋体" w:hint="eastAsia"/>
          <w:sz w:val="24"/>
          <w:szCs w:val="24"/>
        </w:rPr>
        <w:t>对于每个读取的网页，GP发现的最佳相似度函数将由</w:t>
      </w:r>
      <w:del w:id="34" w:author="刘明钧" w:date="2017-02-11T23:19:00Z">
        <w:r w:rsidDel="006E5A47">
          <w:rPr>
            <w:rFonts w:ascii="宋体" w:hAnsi="宋体" w:cs="宋体" w:hint="eastAsia"/>
            <w:sz w:val="24"/>
            <w:szCs w:val="24"/>
          </w:rPr>
          <w:delText>k</w:delText>
        </w:r>
      </w:del>
      <w:ins w:id="35" w:author="刘明钧" w:date="2017-02-11T23:19:00Z">
        <w:r w:rsidR="006E5A47">
          <w:rPr>
            <w:rFonts w:ascii="宋体" w:hAnsi="宋体" w:cs="宋体" w:hint="eastAsia"/>
            <w:sz w:val="24"/>
            <w:szCs w:val="24"/>
          </w:rPr>
          <w:t>K</w:t>
        </w:r>
      </w:ins>
      <w:r>
        <w:rPr>
          <w:rFonts w:ascii="宋体" w:hAnsi="宋体" w:cs="宋体" w:hint="eastAsia"/>
          <w:sz w:val="24"/>
          <w:szCs w:val="24"/>
        </w:rPr>
        <w:t>NN分类器决定这是否是计算相关的网页。如果是的话，这个网页将留下并被放入收藏。否则，此网页将被丢弃[19]。</w:t>
      </w:r>
    </w:p>
    <w:p w:rsidR="00A07AF6" w:rsidRDefault="00A07AF6">
      <w:pPr>
        <w:ind w:firstLine="480"/>
        <w:rPr>
          <w:rFonts w:ascii="宋体" w:hAnsi="宋体" w:cs="宋体"/>
          <w:sz w:val="24"/>
          <w:szCs w:val="24"/>
        </w:rPr>
      </w:pPr>
    </w:p>
    <w:p w:rsidR="00A07AF6" w:rsidRDefault="00203411">
      <w:pPr>
        <w:ind w:firstLine="480"/>
        <w:rPr>
          <w:rFonts w:ascii="宋体" w:hAnsi="宋体" w:cs="宋体"/>
          <w:sz w:val="24"/>
          <w:szCs w:val="24"/>
        </w:rPr>
      </w:pPr>
      <w:r>
        <w:rPr>
          <w:rFonts w:ascii="宋体" w:hAnsi="宋体" w:cs="宋体"/>
          <w:sz w:val="24"/>
          <w:szCs w:val="24"/>
        </w:rPr>
        <w:t>步骤4：</w:t>
      </w:r>
      <w:r>
        <w:rPr>
          <w:rFonts w:ascii="宋体" w:hAnsi="宋体" w:cs="宋体" w:hint="eastAsia"/>
          <w:sz w:val="24"/>
          <w:szCs w:val="24"/>
        </w:rPr>
        <w:t>广</w:t>
      </w:r>
      <w:r>
        <w:rPr>
          <w:rFonts w:ascii="宋体" w:hAnsi="宋体" w:cs="宋体"/>
          <w:sz w:val="24"/>
          <w:szCs w:val="24"/>
        </w:rPr>
        <w:t>度优先搜索</w:t>
      </w:r>
      <w:r>
        <w:rPr>
          <w:rFonts w:ascii="宋体" w:hAnsi="宋体" w:cs="宋体" w:hint="eastAsia"/>
          <w:sz w:val="24"/>
          <w:szCs w:val="24"/>
        </w:rPr>
        <w:t xml:space="preserve">。 </w:t>
      </w:r>
      <w:r>
        <w:rPr>
          <w:rFonts w:ascii="宋体" w:hAnsi="宋体" w:cs="宋体"/>
          <w:sz w:val="24"/>
          <w:szCs w:val="24"/>
        </w:rPr>
        <w:t>使用广度优先搜索算法来获取新的网页。</w:t>
      </w:r>
      <w:r>
        <w:rPr>
          <w:rFonts w:ascii="宋体" w:hAnsi="宋体" w:cs="宋体" w:hint="eastAsia"/>
          <w:sz w:val="24"/>
          <w:szCs w:val="24"/>
        </w:rPr>
        <w:t>留下</w:t>
      </w:r>
      <w:r>
        <w:rPr>
          <w:rFonts w:ascii="宋体" w:hAnsi="宋体" w:cs="宋体"/>
          <w:sz w:val="24"/>
          <w:szCs w:val="24"/>
        </w:rPr>
        <w:t>的相关网页的</w:t>
      </w:r>
      <w:r>
        <w:rPr>
          <w:rFonts w:ascii="宋体" w:hAnsi="宋体" w:cs="宋体" w:hint="eastAsia"/>
          <w:sz w:val="24"/>
          <w:szCs w:val="24"/>
        </w:rPr>
        <w:t>导出链接</w:t>
      </w:r>
      <w:r>
        <w:rPr>
          <w:rFonts w:ascii="宋体" w:hAnsi="宋体" w:cs="宋体"/>
          <w:sz w:val="24"/>
          <w:szCs w:val="24"/>
        </w:rPr>
        <w:t>将被收集并放入爬行队列中。选择广度优先搜索的原因是它不是本地搜索算法（如最佳优先搜索），并且它不具有局部搜索算法的自然限制。 虽然广度优先搜索可能会增加爬行时间，但仍然被认为是解决由本地搜索引起的问题的好方法，因为爬行时间不是构建特定领域集合</w:t>
      </w:r>
      <w:r>
        <w:rPr>
          <w:rFonts w:ascii="宋体" w:hAnsi="宋体" w:cs="宋体" w:hint="eastAsia"/>
          <w:sz w:val="24"/>
          <w:szCs w:val="24"/>
        </w:rPr>
        <w:t>[19]</w:t>
      </w:r>
      <w:r>
        <w:rPr>
          <w:rFonts w:ascii="宋体" w:hAnsi="宋体" w:cs="宋体"/>
          <w:sz w:val="24"/>
          <w:szCs w:val="24"/>
        </w:rPr>
        <w:t>时的关键因素。我们</w:t>
      </w:r>
      <w:r>
        <w:rPr>
          <w:rFonts w:ascii="宋体" w:hAnsi="宋体" w:cs="宋体" w:hint="eastAsia"/>
          <w:sz w:val="24"/>
          <w:szCs w:val="24"/>
        </w:rPr>
        <w:t>应用我们的</w:t>
      </w:r>
      <w:r>
        <w:rPr>
          <w:rFonts w:ascii="宋体" w:hAnsi="宋体" w:cs="宋体"/>
          <w:sz w:val="24"/>
          <w:szCs w:val="24"/>
        </w:rPr>
        <w:t>衰减概念到每个页面。每个不符合预定义的</w:t>
      </w:r>
      <w:del w:id="36" w:author="刘明钧" w:date="2017-02-12T19:01:00Z">
        <w:r w:rsidDel="00DF26CF">
          <w:rPr>
            <w:rFonts w:ascii="宋体" w:hAnsi="宋体" w:cs="宋体" w:hint="eastAsia"/>
            <w:sz w:val="24"/>
            <w:szCs w:val="24"/>
          </w:rPr>
          <w:delText>临界</w:delText>
        </w:r>
        <w:r w:rsidDel="00DF26CF">
          <w:rPr>
            <w:rFonts w:ascii="宋体" w:hAnsi="宋体" w:cs="宋体"/>
            <w:sz w:val="24"/>
            <w:szCs w:val="24"/>
          </w:rPr>
          <w:delText>值</w:delText>
        </w:r>
      </w:del>
      <w:ins w:id="37" w:author="刘明钧" w:date="2017-02-12T19:01:00Z">
        <w:r w:rsidR="00DF26CF">
          <w:rPr>
            <w:rFonts w:ascii="宋体" w:hAnsi="宋体" w:cs="宋体" w:hint="eastAsia"/>
            <w:sz w:val="24"/>
            <w:szCs w:val="24"/>
          </w:rPr>
          <w:t>阀值</w:t>
        </w:r>
      </w:ins>
      <w:r>
        <w:rPr>
          <w:rFonts w:ascii="宋体" w:hAnsi="宋体" w:cs="宋体" w:hint="eastAsia"/>
          <w:sz w:val="24"/>
          <w:szCs w:val="24"/>
        </w:rPr>
        <w:t>的页面都</w:t>
      </w:r>
      <w:r>
        <w:rPr>
          <w:rFonts w:ascii="宋体" w:hAnsi="宋体" w:cs="宋体"/>
          <w:sz w:val="24"/>
          <w:szCs w:val="24"/>
        </w:rPr>
        <w:t>将导致爬行停止。</w:t>
      </w:r>
    </w:p>
    <w:p w:rsidR="00A07AF6" w:rsidRDefault="00A07AF6">
      <w:pPr>
        <w:ind w:firstLine="480"/>
        <w:rPr>
          <w:rFonts w:ascii="宋体" w:hAnsi="宋体" w:cs="宋体"/>
          <w:sz w:val="24"/>
          <w:szCs w:val="24"/>
        </w:rPr>
      </w:pPr>
    </w:p>
    <w:p w:rsidR="00A07AF6" w:rsidRDefault="00203411">
      <w:pPr>
        <w:ind w:firstLine="480"/>
        <w:rPr>
          <w:rFonts w:ascii="宋体" w:hAnsi="宋体" w:cs="宋体"/>
          <w:sz w:val="24"/>
          <w:szCs w:val="24"/>
        </w:rPr>
      </w:pPr>
      <w:r>
        <w:rPr>
          <w:rFonts w:ascii="宋体" w:hAnsi="宋体" w:cs="宋体" w:hint="eastAsia"/>
          <w:sz w:val="24"/>
          <w:szCs w:val="24"/>
        </w:rPr>
        <w:t>步骤5：元搜索。 将一些搜索引擎的</w:t>
      </w:r>
      <w:del w:id="38" w:author="刘明钧" w:date="2017-02-11T22:20:00Z">
        <w:r w:rsidDel="00DE08DA">
          <w:rPr>
            <w:rFonts w:ascii="宋体" w:hAnsi="宋体" w:cs="宋体" w:hint="eastAsia"/>
            <w:sz w:val="24"/>
            <w:szCs w:val="24"/>
          </w:rPr>
          <w:delText>十大结果</w:delText>
        </w:r>
      </w:del>
      <w:ins w:id="39" w:author="刘明钧" w:date="2017-02-11T22:20:00Z">
        <w:r w:rsidR="00DE08DA">
          <w:rPr>
            <w:rFonts w:ascii="宋体" w:hAnsi="宋体" w:cs="宋体" w:hint="eastAsia"/>
            <w:sz w:val="24"/>
            <w:szCs w:val="24"/>
          </w:rPr>
          <w:t>前10个结果</w:t>
        </w:r>
      </w:ins>
      <w:r>
        <w:rPr>
          <w:rFonts w:ascii="宋体" w:hAnsi="宋体" w:cs="宋体" w:hint="eastAsia"/>
          <w:sz w:val="24"/>
          <w:szCs w:val="24"/>
        </w:rPr>
        <w:t>相组合并放入爬行队列中。</w:t>
      </w:r>
      <w:del w:id="40" w:author="刘明钧" w:date="2017-02-11T22:23:00Z">
        <w:r w:rsidDel="00DE08DA">
          <w:rPr>
            <w:rFonts w:ascii="宋体" w:hAnsi="宋体" w:cs="宋体" w:hint="eastAsia"/>
            <w:sz w:val="24"/>
            <w:szCs w:val="24"/>
          </w:rPr>
          <w:delText xml:space="preserve"> </w:delText>
        </w:r>
      </w:del>
      <w:r>
        <w:rPr>
          <w:rFonts w:ascii="宋体" w:hAnsi="宋体" w:cs="宋体" w:hint="eastAsia"/>
          <w:sz w:val="24"/>
          <w:szCs w:val="24"/>
        </w:rPr>
        <w:t>元搜索步骤将尝试从整个搜索空间获取各种相关的URL，并且它不会受相关网络社区之间的界限，因为它不必根据超链接找到相关的页面[19]。</w:t>
      </w:r>
    </w:p>
    <w:p w:rsidR="00A07AF6" w:rsidRDefault="00A07AF6">
      <w:pPr>
        <w:ind w:firstLine="480"/>
        <w:rPr>
          <w:rFonts w:ascii="宋体" w:hAnsi="宋体" w:cs="宋体"/>
          <w:sz w:val="24"/>
          <w:szCs w:val="24"/>
        </w:rPr>
      </w:pPr>
    </w:p>
    <w:p w:rsidR="00A07AF6" w:rsidRDefault="00203411">
      <w:pPr>
        <w:ind w:firstLine="480"/>
        <w:rPr>
          <w:rFonts w:ascii="宋体" w:hAnsi="宋体" w:cs="宋体"/>
          <w:sz w:val="24"/>
          <w:szCs w:val="24"/>
        </w:rPr>
      </w:pPr>
      <w:r>
        <w:rPr>
          <w:rFonts w:ascii="宋体" w:hAnsi="宋体" w:cs="宋体" w:hint="eastAsia"/>
          <w:sz w:val="24"/>
          <w:szCs w:val="24"/>
        </w:rPr>
        <w:t>步骤6：终止</w:t>
      </w:r>
      <w:ins w:id="41" w:author="刘明钧" w:date="2017-02-11T22:23:00Z">
        <w:r w:rsidR="00DE08DA">
          <w:rPr>
            <w:rFonts w:ascii="宋体" w:hAnsi="宋体" w:cs="宋体" w:hint="eastAsia"/>
            <w:sz w:val="24"/>
            <w:szCs w:val="24"/>
          </w:rPr>
          <w:t>.</w:t>
        </w:r>
      </w:ins>
      <w:del w:id="42" w:author="刘明钧" w:date="2017-02-11T22:23:00Z">
        <w:r w:rsidDel="00DE08DA">
          <w:rPr>
            <w:rFonts w:ascii="宋体" w:hAnsi="宋体" w:cs="宋体" w:hint="eastAsia"/>
            <w:sz w:val="24"/>
            <w:szCs w:val="24"/>
          </w:rPr>
          <w:delText xml:space="preserve">。 </w:delText>
        </w:r>
      </w:del>
      <w:r>
        <w:rPr>
          <w:rFonts w:ascii="宋体" w:hAnsi="宋体" w:cs="宋体" w:hint="eastAsia"/>
          <w:sz w:val="24"/>
          <w:szCs w:val="24"/>
        </w:rPr>
        <w:t>重复步骤3-5，直到本地收集库中的网页数量达到</w:t>
      </w:r>
      <w:ins w:id="43" w:author="刘明钧" w:date="2017-02-11T22:23:00Z">
        <w:r w:rsidR="00DE08DA">
          <w:rPr>
            <w:rFonts w:ascii="宋体" w:hAnsi="宋体" w:cs="宋体" w:hint="eastAsia"/>
            <w:sz w:val="24"/>
            <w:szCs w:val="24"/>
          </w:rPr>
          <w:t>要求</w:t>
        </w:r>
      </w:ins>
      <w:r>
        <w:rPr>
          <w:rFonts w:ascii="宋体" w:hAnsi="宋体" w:cs="宋体" w:hint="eastAsia"/>
          <w:sz w:val="24"/>
          <w:szCs w:val="24"/>
        </w:rPr>
        <w:t>。</w:t>
      </w:r>
    </w:p>
    <w:p w:rsidR="00A07AF6" w:rsidRDefault="00A07AF6">
      <w:pPr>
        <w:ind w:firstLine="480"/>
        <w:rPr>
          <w:rFonts w:ascii="宋体" w:hAnsi="宋体" w:cs="宋体"/>
          <w:sz w:val="24"/>
          <w:szCs w:val="24"/>
        </w:rPr>
      </w:pPr>
    </w:p>
    <w:p w:rsidR="00A07AF6" w:rsidRDefault="00203411">
      <w:pPr>
        <w:rPr>
          <w:rFonts w:ascii="宋体" w:hAnsi="宋体" w:cs="宋体"/>
          <w:sz w:val="24"/>
          <w:szCs w:val="24"/>
        </w:rPr>
      </w:pPr>
      <w:r>
        <w:rPr>
          <w:rFonts w:ascii="黑体" w:eastAsia="黑体" w:hAnsi="黑体" w:cs="黑体" w:hint="eastAsia"/>
          <w:b/>
          <w:bCs/>
          <w:sz w:val="28"/>
          <w:szCs w:val="28"/>
        </w:rPr>
        <w:t>5.结果和实验</w:t>
      </w:r>
    </w:p>
    <w:p w:rsidR="00A07AF6" w:rsidRDefault="00203411">
      <w:pPr>
        <w:ind w:firstLine="480"/>
        <w:rPr>
          <w:rFonts w:ascii="宋体" w:hAnsi="宋体" w:cs="宋体"/>
          <w:sz w:val="24"/>
          <w:szCs w:val="24"/>
        </w:rPr>
      </w:pPr>
      <w:r>
        <w:rPr>
          <w:rFonts w:ascii="宋体" w:hAnsi="宋体" w:cs="宋体" w:hint="eastAsia"/>
          <w:sz w:val="24"/>
          <w:szCs w:val="24"/>
        </w:rPr>
        <w:t>为了展示我们基于GP的分类器的能力，我们使用DMOZ [25]资源中的30％和10％。 在30％的数据集中，我们考虑了25％作为验证，其余作为测试。 我们将基于GP的分类器与简单基于SVM和基于组合的SVM进行比较。 对于10％，我们设置7％作为验证。</w:t>
      </w:r>
    </w:p>
    <w:p w:rsidR="00A07AF6" w:rsidRDefault="00A07AF6">
      <w:pPr>
        <w:ind w:firstLine="480"/>
        <w:rPr>
          <w:rFonts w:ascii="宋体" w:hAnsi="宋体" w:cs="宋体"/>
          <w:sz w:val="24"/>
          <w:szCs w:val="24"/>
        </w:rPr>
      </w:pPr>
    </w:p>
    <w:p w:rsidR="00A07AF6" w:rsidRDefault="00203411">
      <w:pPr>
        <w:ind w:firstLine="480"/>
        <w:rPr>
          <w:rFonts w:ascii="宋体" w:hAnsi="宋体" w:cs="宋体"/>
          <w:sz w:val="24"/>
          <w:szCs w:val="24"/>
        </w:rPr>
      </w:pPr>
      <w:r>
        <w:rPr>
          <w:rFonts w:ascii="宋体" w:hAnsi="宋体" w:cs="宋体" w:hint="eastAsia"/>
          <w:sz w:val="24"/>
          <w:szCs w:val="24"/>
        </w:rPr>
        <w:t>基于内容的SVM和基于组合的SVM之间的区别在于内核组合。 Joachims等人 [27]指明在他们的研究工作中如何通过复合内核组合不同的相似度测量。 他们的方法包含了一系列“内核保存”操作和简单易于理解的内核的组合，来构建日益匹配的特征空间</w:t>
      </w:r>
      <w:r>
        <w:rPr>
          <w:rFonts w:ascii="宋体" w:hAnsi="宋体" w:cs="宋体" w:hint="eastAsia"/>
          <w:position w:val="-6"/>
          <w:sz w:val="24"/>
          <w:szCs w:val="24"/>
        </w:rPr>
        <w:object w:dxaOrig="220" w:dyaOrig="279">
          <v:shape id="_x0000_i1062" type="#_x0000_t75" style="width:11.25pt;height:13.75pt" o:ole="">
            <v:imagedata r:id="rId78" o:title=""/>
          </v:shape>
          <o:OLEObject Type="Embed" ProgID="Equation.3" ShapeID="_x0000_i1062" DrawAspect="Content" ObjectID="_1548954883" r:id="rId79"/>
        </w:object>
      </w:r>
      <w:r>
        <w:rPr>
          <w:rFonts w:ascii="宋体" w:hAnsi="宋体" w:cs="宋体" w:hint="eastAsia"/>
          <w:sz w:val="24"/>
          <w:szCs w:val="24"/>
        </w:rPr>
        <w:t>。为了将这个方法应用于我们的应用领域，我们开始发现，我们每一种类型的证据都可以表示为正文档×文档矩阵，如第5节所述。因此，我们可以将每种类型的证据表示为内核矩阵。用于我们的最终特征空间</w:t>
      </w:r>
      <w:r>
        <w:rPr>
          <w:rFonts w:ascii="宋体" w:hAnsi="宋体" w:cs="宋体" w:hint="eastAsia"/>
          <w:position w:val="-6"/>
          <w:sz w:val="24"/>
          <w:szCs w:val="24"/>
        </w:rPr>
        <w:object w:dxaOrig="220" w:dyaOrig="279">
          <v:shape id="_x0000_i1063" type="#_x0000_t75" style="width:11.25pt;height:13.75pt" o:ole="">
            <v:imagedata r:id="rId78" o:title=""/>
          </v:shape>
          <o:OLEObject Type="Embed" ProgID="Equation.3" ShapeID="_x0000_i1063" DrawAspect="Content" ObjectID="_1548954884" r:id="rId80"/>
        </w:object>
      </w:r>
      <w:r>
        <w:rPr>
          <w:rFonts w:ascii="宋体" w:hAnsi="宋体" w:cs="宋体" w:hint="eastAsia"/>
          <w:sz w:val="24"/>
          <w:szCs w:val="24"/>
        </w:rPr>
        <w:t>的内核矩阵通过我们的初始内核矩阵的线性组合获得。</w:t>
      </w:r>
    </w:p>
    <w:p w:rsidR="00A07AF6" w:rsidRDefault="00A07AF6">
      <w:pPr>
        <w:ind w:firstLine="480"/>
        <w:rPr>
          <w:rFonts w:ascii="宋体" w:hAnsi="宋体" w:cs="宋体"/>
          <w:sz w:val="24"/>
          <w:szCs w:val="24"/>
        </w:rPr>
      </w:pPr>
    </w:p>
    <w:p w:rsidR="00A07AF6" w:rsidRDefault="00203411">
      <w:pPr>
        <w:ind w:firstLine="480"/>
        <w:rPr>
          <w:rFonts w:ascii="宋体" w:hAnsi="宋体" w:cs="宋体"/>
          <w:sz w:val="24"/>
          <w:szCs w:val="24"/>
        </w:rPr>
      </w:pPr>
      <w:r>
        <w:rPr>
          <w:rFonts w:ascii="宋体" w:hAnsi="宋体" w:cs="宋体" w:hint="eastAsia"/>
          <w:sz w:val="24"/>
          <w:szCs w:val="24"/>
        </w:rPr>
        <w:t xml:space="preserve">对于算法的评估，包括精度，召回和F的因素都基于以下参数计算[28]。   </w:t>
      </w:r>
    </w:p>
    <w:p w:rsidR="00A07AF6" w:rsidRDefault="00203411">
      <w:pPr>
        <w:ind w:firstLine="480"/>
        <w:rPr>
          <w:rFonts w:ascii="宋体" w:hAnsi="宋体" w:cs="宋体"/>
          <w:sz w:val="24"/>
          <w:szCs w:val="24"/>
        </w:rPr>
      </w:pPr>
      <w:r>
        <w:rPr>
          <w:rFonts w:ascii="宋体" w:hAnsi="宋体" w:cs="宋体" w:hint="eastAsia"/>
          <w:sz w:val="24"/>
          <w:szCs w:val="24"/>
        </w:rPr>
        <w:t xml:space="preserve">             </w:t>
      </w:r>
    </w:p>
    <w:tbl>
      <w:tblPr>
        <w:tblStyle w:val="a5"/>
        <w:tblW w:w="8522" w:type="dxa"/>
        <w:tblLayout w:type="fixed"/>
        <w:tblLook w:val="04A0" w:firstRow="1" w:lastRow="0" w:firstColumn="1" w:lastColumn="0" w:noHBand="0" w:noVBand="1"/>
      </w:tblPr>
      <w:tblGrid>
        <w:gridCol w:w="2840"/>
        <w:gridCol w:w="2840"/>
        <w:gridCol w:w="2842"/>
      </w:tblGrid>
      <w:tr w:rsidR="00A07AF6">
        <w:trPr>
          <w:trHeight w:val="624"/>
        </w:trPr>
        <w:tc>
          <w:tcPr>
            <w:tcW w:w="8522" w:type="dxa"/>
            <w:gridSpan w:val="3"/>
            <w:tcBorders>
              <w:top w:val="nil"/>
              <w:left w:val="nil"/>
              <w:right w:val="nil"/>
            </w:tcBorders>
          </w:tcPr>
          <w:p w:rsidR="00A07AF6" w:rsidRDefault="00A07AF6">
            <w:pPr>
              <w:jc w:val="center"/>
              <w:rPr>
                <w:rFonts w:ascii="宋体" w:hAnsi="宋体" w:cs="宋体"/>
                <w:sz w:val="24"/>
                <w:szCs w:val="24"/>
              </w:rPr>
            </w:pPr>
          </w:p>
          <w:p w:rsidR="00A07AF6" w:rsidRDefault="00203411">
            <w:pPr>
              <w:jc w:val="center"/>
              <w:rPr>
                <w:rFonts w:ascii="宋体" w:hAnsi="宋体" w:cs="宋体"/>
                <w:sz w:val="24"/>
                <w:szCs w:val="24"/>
              </w:rPr>
            </w:pPr>
            <w:r>
              <w:rPr>
                <w:rFonts w:ascii="宋体" w:hAnsi="宋体" w:cs="宋体" w:hint="eastAsia"/>
                <w:sz w:val="24"/>
                <w:szCs w:val="24"/>
              </w:rPr>
              <w:t>表3.评价参数</w:t>
            </w:r>
          </w:p>
        </w:tc>
      </w:tr>
      <w:tr w:rsidR="00A07AF6">
        <w:trPr>
          <w:trHeight w:val="624"/>
        </w:trPr>
        <w:tc>
          <w:tcPr>
            <w:tcW w:w="2840" w:type="dxa"/>
          </w:tcPr>
          <w:p w:rsidR="00A07AF6" w:rsidRDefault="00203411">
            <w:pPr>
              <w:jc w:val="center"/>
              <w:rPr>
                <w:rFonts w:ascii="宋体" w:hAnsi="宋体" w:cs="宋体"/>
                <w:sz w:val="24"/>
                <w:szCs w:val="24"/>
              </w:rPr>
            </w:pPr>
            <w:r>
              <w:rPr>
                <w:rFonts w:ascii="宋体" w:hAnsi="宋体" w:cs="宋体" w:hint="eastAsia"/>
                <w:sz w:val="24"/>
                <w:szCs w:val="24"/>
              </w:rPr>
              <w:t>页面</w:t>
            </w:r>
          </w:p>
        </w:tc>
        <w:tc>
          <w:tcPr>
            <w:tcW w:w="2840" w:type="dxa"/>
          </w:tcPr>
          <w:p w:rsidR="00A07AF6" w:rsidRDefault="00203411">
            <w:pPr>
              <w:jc w:val="center"/>
              <w:rPr>
                <w:rFonts w:ascii="宋体" w:hAnsi="宋体" w:cs="宋体"/>
                <w:sz w:val="24"/>
                <w:szCs w:val="24"/>
              </w:rPr>
            </w:pPr>
            <w:r>
              <w:rPr>
                <w:rFonts w:ascii="宋体" w:hAnsi="宋体" w:cs="宋体" w:hint="eastAsia"/>
                <w:sz w:val="24"/>
                <w:szCs w:val="24"/>
              </w:rPr>
              <w:t>分配给</w:t>
            </w:r>
            <w:r>
              <w:rPr>
                <w:rFonts w:ascii="宋体" w:hAnsi="宋体" w:cs="宋体" w:hint="eastAsia"/>
                <w:position w:val="-12"/>
                <w:sz w:val="24"/>
                <w:szCs w:val="24"/>
              </w:rPr>
              <w:object w:dxaOrig="220" w:dyaOrig="360">
                <v:shape id="_x0000_i1064" type="#_x0000_t75" style="width:11.25pt;height:18.15pt" o:ole="">
                  <v:imagedata r:id="rId81" o:title=""/>
                </v:shape>
                <o:OLEObject Type="Embed" ProgID="Equation.3" ShapeID="_x0000_i1064" DrawAspect="Content" ObjectID="_1548954885" r:id="rId82"/>
              </w:object>
            </w:r>
          </w:p>
        </w:tc>
        <w:tc>
          <w:tcPr>
            <w:tcW w:w="2842" w:type="dxa"/>
          </w:tcPr>
          <w:p w:rsidR="00A07AF6" w:rsidRDefault="00203411">
            <w:pPr>
              <w:jc w:val="center"/>
              <w:rPr>
                <w:rFonts w:ascii="宋体" w:hAnsi="宋体" w:cs="宋体"/>
                <w:sz w:val="24"/>
                <w:szCs w:val="24"/>
              </w:rPr>
            </w:pPr>
            <w:r>
              <w:rPr>
                <w:rFonts w:ascii="宋体" w:hAnsi="宋体" w:cs="宋体" w:hint="eastAsia"/>
                <w:sz w:val="24"/>
                <w:szCs w:val="24"/>
              </w:rPr>
              <w:t>不分配给</w:t>
            </w:r>
            <w:r>
              <w:rPr>
                <w:rFonts w:ascii="宋体" w:hAnsi="宋体" w:cs="宋体" w:hint="eastAsia"/>
                <w:position w:val="-12"/>
                <w:sz w:val="24"/>
                <w:szCs w:val="24"/>
              </w:rPr>
              <w:object w:dxaOrig="220" w:dyaOrig="360">
                <v:shape id="_x0000_i1065" type="#_x0000_t75" style="width:11.25pt;height:18.15pt" o:ole="">
                  <v:imagedata r:id="rId81" o:title=""/>
                </v:shape>
                <o:OLEObject Type="Embed" ProgID="Equation.3" ShapeID="_x0000_i1065" DrawAspect="Content" ObjectID="_1548954886" r:id="rId83"/>
              </w:object>
            </w:r>
          </w:p>
        </w:tc>
      </w:tr>
      <w:tr w:rsidR="00A07AF6">
        <w:trPr>
          <w:trHeight w:val="624"/>
        </w:trPr>
        <w:tc>
          <w:tcPr>
            <w:tcW w:w="2840" w:type="dxa"/>
          </w:tcPr>
          <w:p w:rsidR="00A07AF6" w:rsidRDefault="00203411">
            <w:pPr>
              <w:jc w:val="center"/>
              <w:rPr>
                <w:rFonts w:ascii="宋体" w:hAnsi="宋体" w:cs="宋体"/>
                <w:sz w:val="24"/>
                <w:szCs w:val="24"/>
              </w:rPr>
            </w:pPr>
            <w:r>
              <w:rPr>
                <w:rFonts w:ascii="宋体" w:hAnsi="宋体" w:cs="宋体" w:hint="eastAsia"/>
                <w:sz w:val="24"/>
                <w:szCs w:val="24"/>
              </w:rPr>
              <w:t>属于</w:t>
            </w:r>
            <w:r>
              <w:rPr>
                <w:rFonts w:ascii="宋体" w:hAnsi="宋体" w:cs="宋体" w:hint="eastAsia"/>
                <w:position w:val="-12"/>
                <w:sz w:val="24"/>
                <w:szCs w:val="24"/>
              </w:rPr>
              <w:object w:dxaOrig="220" w:dyaOrig="360">
                <v:shape id="_x0000_i1066" type="#_x0000_t75" style="width:11.25pt;height:18.15pt" o:ole="">
                  <v:imagedata r:id="rId81" o:title=""/>
                </v:shape>
                <o:OLEObject Type="Embed" ProgID="Equation.3" ShapeID="_x0000_i1066" DrawAspect="Content" ObjectID="_1548954887" r:id="rId84"/>
              </w:object>
            </w:r>
          </w:p>
        </w:tc>
        <w:tc>
          <w:tcPr>
            <w:tcW w:w="2840" w:type="dxa"/>
          </w:tcPr>
          <w:p w:rsidR="00A07AF6" w:rsidRDefault="00203411">
            <w:pPr>
              <w:jc w:val="center"/>
              <w:rPr>
                <w:rFonts w:ascii="宋体" w:hAnsi="宋体" w:cs="宋体"/>
                <w:sz w:val="24"/>
                <w:szCs w:val="24"/>
              </w:rPr>
            </w:pPr>
            <w:r>
              <w:rPr>
                <w:rFonts w:ascii="宋体" w:hAnsi="宋体" w:cs="宋体" w:hint="eastAsia"/>
                <w:position w:val="-10"/>
                <w:sz w:val="24"/>
                <w:szCs w:val="24"/>
              </w:rPr>
              <w:object w:dxaOrig="260" w:dyaOrig="279">
                <v:shape id="_x0000_i1067" type="#_x0000_t75" style="width:13.15pt;height:13.75pt" o:ole="">
                  <v:imagedata r:id="rId85" o:title=""/>
                </v:shape>
                <o:OLEObject Type="Embed" ProgID="Equation.3" ShapeID="_x0000_i1067" DrawAspect="Content" ObjectID="_1548954888" r:id="rId86"/>
              </w:object>
            </w:r>
          </w:p>
        </w:tc>
        <w:tc>
          <w:tcPr>
            <w:tcW w:w="2842" w:type="dxa"/>
          </w:tcPr>
          <w:p w:rsidR="00A07AF6" w:rsidRDefault="00203411">
            <w:pPr>
              <w:jc w:val="center"/>
              <w:rPr>
                <w:rFonts w:ascii="宋体" w:hAnsi="宋体" w:cs="宋体"/>
                <w:sz w:val="24"/>
                <w:szCs w:val="24"/>
              </w:rPr>
            </w:pPr>
            <w:r>
              <w:rPr>
                <w:rFonts w:ascii="宋体" w:hAnsi="宋体" w:cs="宋体" w:hint="eastAsia"/>
                <w:position w:val="-10"/>
                <w:sz w:val="24"/>
                <w:szCs w:val="24"/>
              </w:rPr>
              <w:object w:dxaOrig="320" w:dyaOrig="320">
                <v:shape id="_x0000_i1068" type="#_x0000_t75" style="width:16.3pt;height:16.3pt" o:ole="">
                  <v:imagedata r:id="rId87" o:title=""/>
                </v:shape>
                <o:OLEObject Type="Embed" ProgID="Equation.3" ShapeID="_x0000_i1068" DrawAspect="Content" ObjectID="_1548954889" r:id="rId88"/>
              </w:object>
            </w:r>
          </w:p>
        </w:tc>
      </w:tr>
      <w:tr w:rsidR="00A07AF6">
        <w:trPr>
          <w:trHeight w:val="624"/>
        </w:trPr>
        <w:tc>
          <w:tcPr>
            <w:tcW w:w="2840" w:type="dxa"/>
          </w:tcPr>
          <w:p w:rsidR="00A07AF6" w:rsidRDefault="00203411">
            <w:pPr>
              <w:jc w:val="center"/>
              <w:rPr>
                <w:rFonts w:ascii="宋体" w:hAnsi="宋体" w:cs="宋体"/>
                <w:sz w:val="24"/>
                <w:szCs w:val="24"/>
              </w:rPr>
            </w:pPr>
            <w:r>
              <w:rPr>
                <w:rFonts w:ascii="宋体" w:hAnsi="宋体" w:cs="宋体" w:hint="eastAsia"/>
                <w:sz w:val="24"/>
                <w:szCs w:val="24"/>
              </w:rPr>
              <w:t>属于</w:t>
            </w:r>
            <w:r>
              <w:rPr>
                <w:rFonts w:ascii="宋体" w:hAnsi="宋体" w:cs="宋体" w:hint="eastAsia"/>
                <w:position w:val="-12"/>
                <w:sz w:val="24"/>
                <w:szCs w:val="24"/>
              </w:rPr>
              <w:object w:dxaOrig="220" w:dyaOrig="360">
                <v:shape id="_x0000_i1069" type="#_x0000_t75" style="width:11.25pt;height:18.15pt" o:ole="">
                  <v:imagedata r:id="rId81" o:title=""/>
                </v:shape>
                <o:OLEObject Type="Embed" ProgID="Equation.3" ShapeID="_x0000_i1069" DrawAspect="Content" ObjectID="_1548954890" r:id="rId89"/>
              </w:object>
            </w:r>
            <w:r>
              <w:rPr>
                <w:rFonts w:ascii="宋体" w:hAnsi="宋体" w:cs="宋体" w:hint="eastAsia"/>
                <w:sz w:val="24"/>
                <w:szCs w:val="24"/>
              </w:rPr>
              <w:t>外的其他集群</w:t>
            </w:r>
          </w:p>
        </w:tc>
        <w:tc>
          <w:tcPr>
            <w:tcW w:w="2840" w:type="dxa"/>
          </w:tcPr>
          <w:p w:rsidR="00A07AF6" w:rsidRDefault="00203411">
            <w:pPr>
              <w:jc w:val="center"/>
              <w:rPr>
                <w:rFonts w:ascii="宋体" w:hAnsi="宋体" w:cs="宋体"/>
                <w:sz w:val="24"/>
                <w:szCs w:val="24"/>
              </w:rPr>
            </w:pPr>
            <w:r>
              <w:rPr>
                <w:rFonts w:ascii="宋体" w:hAnsi="宋体" w:cs="宋体" w:hint="eastAsia"/>
                <w:position w:val="-10"/>
                <w:sz w:val="24"/>
                <w:szCs w:val="24"/>
              </w:rPr>
              <w:object w:dxaOrig="320" w:dyaOrig="320">
                <v:shape id="_x0000_i1070" type="#_x0000_t75" style="width:16.3pt;height:16.3pt" o:ole="">
                  <v:imagedata r:id="rId90" o:title=""/>
                </v:shape>
                <o:OLEObject Type="Embed" ProgID="Equation.3" ShapeID="_x0000_i1070" DrawAspect="Content" ObjectID="_1548954891" r:id="rId91"/>
              </w:object>
            </w:r>
          </w:p>
        </w:tc>
        <w:tc>
          <w:tcPr>
            <w:tcW w:w="2842" w:type="dxa"/>
          </w:tcPr>
          <w:p w:rsidR="00A07AF6" w:rsidRDefault="00203411">
            <w:pPr>
              <w:jc w:val="center"/>
              <w:rPr>
                <w:rFonts w:ascii="宋体" w:hAnsi="宋体" w:cs="宋体"/>
                <w:sz w:val="24"/>
                <w:szCs w:val="24"/>
              </w:rPr>
            </w:pPr>
            <w:r>
              <w:rPr>
                <w:rFonts w:ascii="宋体" w:hAnsi="宋体" w:cs="宋体" w:hint="eastAsia"/>
                <w:position w:val="-6"/>
                <w:sz w:val="24"/>
                <w:szCs w:val="24"/>
              </w:rPr>
              <w:object w:dxaOrig="260" w:dyaOrig="240">
                <v:shape id="_x0000_i1071" type="#_x0000_t75" style="width:13.15pt;height:11.9pt" o:ole="">
                  <v:imagedata r:id="rId92" o:title=""/>
                </v:shape>
                <o:OLEObject Type="Embed" ProgID="Equation.3" ShapeID="_x0000_i1071" DrawAspect="Content" ObjectID="_1548954892" r:id="rId93"/>
              </w:object>
            </w:r>
          </w:p>
        </w:tc>
      </w:tr>
    </w:tbl>
    <w:p w:rsidR="00A07AF6" w:rsidRDefault="00A07AF6">
      <w:pPr>
        <w:rPr>
          <w:sz w:val="24"/>
          <w:szCs w:val="24"/>
        </w:rPr>
      </w:pPr>
    </w:p>
    <w:p w:rsidR="00A07AF6" w:rsidRDefault="00203411">
      <w:pPr>
        <w:rPr>
          <w:sz w:val="24"/>
          <w:szCs w:val="24"/>
        </w:rPr>
      </w:pPr>
      <w:r>
        <w:rPr>
          <w:rFonts w:hint="eastAsia"/>
          <w:sz w:val="24"/>
          <w:szCs w:val="24"/>
        </w:rPr>
        <w:lastRenderedPageBreak/>
        <w:t>精度显示算法的准确性，而召回代表搜索算法的完整性。</w:t>
      </w:r>
    </w:p>
    <w:p w:rsidR="00A07AF6" w:rsidRDefault="00203411">
      <w:pPr>
        <w:rPr>
          <w:sz w:val="24"/>
          <w:szCs w:val="24"/>
        </w:rPr>
      </w:pPr>
      <w:r>
        <w:rPr>
          <w:rFonts w:hint="eastAsia"/>
          <w:sz w:val="24"/>
          <w:szCs w:val="24"/>
        </w:rPr>
        <w:t>精度</w:t>
      </w:r>
      <w:r>
        <w:rPr>
          <w:rFonts w:hint="eastAsia"/>
          <w:position w:val="-28"/>
          <w:sz w:val="24"/>
          <w:szCs w:val="24"/>
        </w:rPr>
        <w:object w:dxaOrig="940" w:dyaOrig="660">
          <v:shape id="_x0000_i1072" type="#_x0000_t75" style="width:46.95pt;height:33.2pt" o:ole="">
            <v:imagedata r:id="rId94" o:title=""/>
          </v:shape>
          <o:OLEObject Type="Embed" ProgID="Equation.3" ShapeID="_x0000_i1072" DrawAspect="Content" ObjectID="_1548954893" r:id="rId95"/>
        </w:object>
      </w:r>
    </w:p>
    <w:p w:rsidR="00A07AF6" w:rsidRPr="007A0A10" w:rsidRDefault="00203411">
      <w:pPr>
        <w:rPr>
          <w:rFonts w:hint="eastAsia"/>
          <w:sz w:val="24"/>
          <w:szCs w:val="24"/>
        </w:rPr>
      </w:pPr>
      <w:r>
        <w:rPr>
          <w:rFonts w:hint="eastAsia"/>
          <w:sz w:val="24"/>
          <w:szCs w:val="24"/>
        </w:rPr>
        <w:t>召回</w:t>
      </w:r>
      <w:r>
        <w:rPr>
          <w:rFonts w:hint="eastAsia"/>
          <w:position w:val="-28"/>
          <w:sz w:val="24"/>
          <w:szCs w:val="24"/>
        </w:rPr>
        <w:object w:dxaOrig="940" w:dyaOrig="660">
          <v:shape id="_x0000_i1073" type="#_x0000_t75" style="width:46.95pt;height:33.2pt" o:ole="">
            <v:imagedata r:id="rId96" o:title=""/>
          </v:shape>
          <o:OLEObject Type="Embed" ProgID="Equation.3" ShapeID="_x0000_i1073" DrawAspect="Content" ObjectID="_1548954894" r:id="rId97"/>
        </w:object>
      </w:r>
      <w:ins w:id="44" w:author="刘明钧" w:date="2017-02-14T22:27:00Z">
        <w:r w:rsidR="00931E99">
          <w:rPr>
            <w:sz w:val="24"/>
            <w:szCs w:val="24"/>
          </w:rPr>
          <w:t xml:space="preserve"> </w:t>
        </w:r>
      </w:ins>
      <w:bookmarkStart w:id="45" w:name="_GoBack"/>
      <w:bookmarkEnd w:id="45"/>
    </w:p>
    <w:p w:rsidR="00A07AF6" w:rsidRDefault="00203411">
      <w:pPr>
        <w:rPr>
          <w:sz w:val="24"/>
          <w:szCs w:val="24"/>
        </w:rPr>
      </w:pPr>
      <w:r>
        <w:rPr>
          <w:rFonts w:hint="eastAsia"/>
          <w:position w:val="-4"/>
          <w:sz w:val="24"/>
          <w:szCs w:val="24"/>
        </w:rPr>
        <w:object w:dxaOrig="260" w:dyaOrig="260">
          <v:shape id="_x0000_i1074" type="#_x0000_t75" style="width:13.15pt;height:13.15pt" o:ole="">
            <v:imagedata r:id="rId98" o:title=""/>
          </v:shape>
          <o:OLEObject Type="Embed" ProgID="Equation.3" ShapeID="_x0000_i1074" DrawAspect="Content" ObjectID="_1548954895" r:id="rId99"/>
        </w:object>
      </w:r>
      <w:r>
        <w:rPr>
          <w:rFonts w:hint="eastAsia"/>
          <w:sz w:val="24"/>
          <w:szCs w:val="24"/>
        </w:rPr>
        <w:t>也可以如下计算：</w:t>
      </w:r>
    </w:p>
    <w:p w:rsidR="00A07AF6" w:rsidRDefault="00203411">
      <w:pPr>
        <w:rPr>
          <w:sz w:val="24"/>
          <w:szCs w:val="24"/>
        </w:rPr>
      </w:pPr>
      <w:r>
        <w:rPr>
          <w:rFonts w:hint="eastAsia"/>
          <w:position w:val="-26"/>
          <w:sz w:val="24"/>
          <w:szCs w:val="24"/>
        </w:rPr>
        <w:object w:dxaOrig="1920" w:dyaOrig="660">
          <v:shape id="_x0000_i1075" type="#_x0000_t75" style="width:95.8pt;height:33.2pt" o:ole="">
            <v:imagedata r:id="rId100" o:title=""/>
          </v:shape>
          <o:OLEObject Type="Embed" ProgID="Equation.3" ShapeID="_x0000_i1075" DrawAspect="Content" ObjectID="_1548954896" r:id="rId101"/>
        </w:object>
      </w:r>
    </w:p>
    <w:p w:rsidR="00A07AF6" w:rsidRDefault="00203411">
      <w:pPr>
        <w:ind w:firstLine="480"/>
        <w:rPr>
          <w:sz w:val="24"/>
          <w:szCs w:val="24"/>
        </w:rPr>
      </w:pPr>
      <w:r>
        <w:rPr>
          <w:rFonts w:hint="eastAsia"/>
          <w:sz w:val="24"/>
          <w:szCs w:val="24"/>
        </w:rPr>
        <w:t>我们已经显示了</w:t>
      </w:r>
      <w:r>
        <w:rPr>
          <w:rFonts w:hint="eastAsia"/>
          <w:sz w:val="24"/>
          <w:szCs w:val="24"/>
        </w:rPr>
        <w:t>10</w:t>
      </w:r>
      <w:r>
        <w:rPr>
          <w:rFonts w:hint="eastAsia"/>
          <w:sz w:val="24"/>
          <w:szCs w:val="24"/>
        </w:rPr>
        <w:t>％和</w:t>
      </w:r>
      <w:r>
        <w:rPr>
          <w:rFonts w:hint="eastAsia"/>
          <w:sz w:val="24"/>
          <w:szCs w:val="24"/>
        </w:rPr>
        <w:t>30</w:t>
      </w:r>
      <w:r>
        <w:rPr>
          <w:rFonts w:hint="eastAsia"/>
          <w:sz w:val="24"/>
          <w:szCs w:val="24"/>
        </w:rPr>
        <w:t>％数据集的</w:t>
      </w:r>
      <w:r>
        <w:rPr>
          <w:rFonts w:hint="eastAsia"/>
          <w:position w:val="-4"/>
          <w:sz w:val="24"/>
          <w:szCs w:val="24"/>
        </w:rPr>
        <w:object w:dxaOrig="340" w:dyaOrig="260">
          <v:shape id="_x0000_i1076" type="#_x0000_t75" style="width:16.9pt;height:13.15pt" o:ole="">
            <v:imagedata r:id="rId102" o:title=""/>
          </v:shape>
          <o:OLEObject Type="Embed" ProgID="Equation.3" ShapeID="_x0000_i1076" DrawAspect="Content" ObjectID="_1548954897" r:id="rId103"/>
        </w:object>
      </w:r>
      <w:r>
        <w:rPr>
          <w:rFonts w:hint="eastAsia"/>
          <w:sz w:val="24"/>
          <w:szCs w:val="24"/>
        </w:rPr>
        <w:t>。我们在</w:t>
      </w:r>
      <w:r>
        <w:rPr>
          <w:rFonts w:hint="eastAsia"/>
          <w:sz w:val="24"/>
          <w:szCs w:val="24"/>
        </w:rPr>
        <w:t>[19]</w:t>
      </w:r>
      <w:r>
        <w:rPr>
          <w:rFonts w:hint="eastAsia"/>
          <w:sz w:val="24"/>
          <w:szCs w:val="24"/>
        </w:rPr>
        <w:t>中设置</w:t>
      </w:r>
      <w:r>
        <w:rPr>
          <w:rFonts w:hint="eastAsia"/>
          <w:sz w:val="24"/>
          <w:szCs w:val="24"/>
        </w:rPr>
        <w:t>GP</w:t>
      </w:r>
      <w:r>
        <w:rPr>
          <w:rFonts w:hint="eastAsia"/>
          <w:sz w:val="24"/>
          <w:szCs w:val="24"/>
        </w:rPr>
        <w:t>属性。对于三个</w:t>
      </w:r>
      <w:del w:id="46" w:author="刘明钧" w:date="2017-02-12T19:01:00Z">
        <w:r w:rsidDel="00DF26CF">
          <w:rPr>
            <w:rFonts w:hint="eastAsia"/>
            <w:sz w:val="24"/>
            <w:szCs w:val="24"/>
          </w:rPr>
          <w:delText>临界值</w:delText>
        </w:r>
      </w:del>
      <w:ins w:id="47" w:author="刘明钧" w:date="2017-02-12T19:01:00Z">
        <w:r w:rsidR="00DF26CF">
          <w:rPr>
            <w:rFonts w:hint="eastAsia"/>
            <w:sz w:val="24"/>
            <w:szCs w:val="24"/>
          </w:rPr>
          <w:t>阀值</w:t>
        </w:r>
      </w:ins>
      <w:r>
        <w:rPr>
          <w:rFonts w:hint="eastAsia"/>
          <w:sz w:val="24"/>
          <w:szCs w:val="24"/>
        </w:rPr>
        <w:t>，我们设</w:t>
      </w:r>
      <w:r>
        <w:rPr>
          <w:rFonts w:hint="eastAsia"/>
          <w:position w:val="-4"/>
          <w:sz w:val="24"/>
          <w:szCs w:val="24"/>
        </w:rPr>
        <w:object w:dxaOrig="300" w:dyaOrig="260">
          <v:shape id="_x0000_i1077" type="#_x0000_t75" style="width:15.05pt;height:13.15pt" o:ole="">
            <v:imagedata r:id="rId104" o:title=""/>
          </v:shape>
          <o:OLEObject Type="Embed" ProgID="Equation.3" ShapeID="_x0000_i1077" DrawAspect="Content" ObjectID="_1548954898" r:id="rId105"/>
        </w:object>
      </w:r>
      <w:r>
        <w:rPr>
          <w:rFonts w:hint="eastAsia"/>
          <w:sz w:val="24"/>
          <w:szCs w:val="24"/>
        </w:rPr>
        <w:t>= 0.3</w:t>
      </w:r>
      <w:r>
        <w:rPr>
          <w:rFonts w:hint="eastAsia"/>
          <w:sz w:val="24"/>
          <w:szCs w:val="24"/>
        </w:rPr>
        <w:t>和</w:t>
      </w:r>
      <w:r>
        <w:rPr>
          <w:rFonts w:hint="eastAsia"/>
          <w:position w:val="-6"/>
          <w:sz w:val="24"/>
          <w:szCs w:val="24"/>
        </w:rPr>
        <w:object w:dxaOrig="380" w:dyaOrig="279">
          <v:shape id="_x0000_i1078" type="#_x0000_t75" style="width:18.8pt;height:13.75pt" o:ole="">
            <v:imagedata r:id="rId106" o:title=""/>
          </v:shape>
          <o:OLEObject Type="Embed" ProgID="Equation.3" ShapeID="_x0000_i1078" DrawAspect="Content" ObjectID="_1548954899" r:id="rId107"/>
        </w:object>
      </w:r>
      <w:r>
        <w:rPr>
          <w:rFonts w:hint="eastAsia"/>
          <w:sz w:val="24"/>
          <w:szCs w:val="24"/>
        </w:rPr>
        <w:t>= 0.15</w:t>
      </w:r>
      <w:r>
        <w:rPr>
          <w:rFonts w:hint="eastAsia"/>
          <w:sz w:val="24"/>
          <w:szCs w:val="24"/>
        </w:rPr>
        <w:t>和</w:t>
      </w:r>
      <w:r>
        <w:rPr>
          <w:rFonts w:hint="eastAsia"/>
          <w:position w:val="-6"/>
          <w:sz w:val="24"/>
          <w:szCs w:val="24"/>
        </w:rPr>
        <w:object w:dxaOrig="340" w:dyaOrig="279">
          <v:shape id="_x0000_i1079" type="#_x0000_t75" style="width:16.9pt;height:13.75pt" o:ole="">
            <v:imagedata r:id="rId108" o:title=""/>
          </v:shape>
          <o:OLEObject Type="Embed" ProgID="Equation.3" ShapeID="_x0000_i1079" DrawAspect="Content" ObjectID="_1548954900" r:id="rId109"/>
        </w:object>
      </w:r>
      <w:r>
        <w:rPr>
          <w:rFonts w:hint="eastAsia"/>
          <w:sz w:val="24"/>
          <w:szCs w:val="24"/>
        </w:rPr>
        <w:t>= 0.3</w:t>
      </w:r>
      <w:r>
        <w:rPr>
          <w:rFonts w:hint="eastAsia"/>
          <w:sz w:val="24"/>
          <w:szCs w:val="24"/>
        </w:rPr>
        <w:t>。</w:t>
      </w:r>
    </w:p>
    <w:p w:rsidR="00A07AF6" w:rsidRDefault="00A07AF6">
      <w:pPr>
        <w:ind w:firstLine="480"/>
        <w:rPr>
          <w:sz w:val="24"/>
          <w:szCs w:val="24"/>
        </w:rPr>
      </w:pPr>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A07AF6">
        <w:tc>
          <w:tcPr>
            <w:tcW w:w="8522" w:type="dxa"/>
            <w:gridSpan w:val="6"/>
            <w:tcBorders>
              <w:top w:val="nil"/>
              <w:left w:val="nil"/>
              <w:right w:val="nil"/>
            </w:tcBorders>
          </w:tcPr>
          <w:p w:rsidR="00A07AF6" w:rsidRDefault="00203411">
            <w:pPr>
              <w:jc w:val="center"/>
              <w:rPr>
                <w:sz w:val="24"/>
                <w:szCs w:val="24"/>
              </w:rPr>
            </w:pPr>
            <w:r>
              <w:rPr>
                <w:rFonts w:hint="eastAsia"/>
                <w:sz w:val="24"/>
                <w:szCs w:val="24"/>
              </w:rPr>
              <w:t>表</w:t>
            </w:r>
            <w:r>
              <w:rPr>
                <w:rFonts w:hint="eastAsia"/>
                <w:sz w:val="24"/>
                <w:szCs w:val="24"/>
              </w:rPr>
              <w:t xml:space="preserve">4. </w:t>
            </w:r>
            <w:r>
              <w:rPr>
                <w:rFonts w:hint="eastAsia"/>
                <w:sz w:val="24"/>
                <w:szCs w:val="24"/>
              </w:rPr>
              <w:t>比较评价</w:t>
            </w:r>
          </w:p>
        </w:tc>
      </w:tr>
      <w:tr w:rsidR="00A07AF6">
        <w:trPr>
          <w:trHeight w:val="624"/>
        </w:trPr>
        <w:tc>
          <w:tcPr>
            <w:tcW w:w="1420" w:type="dxa"/>
          </w:tcPr>
          <w:p w:rsidR="00A07AF6" w:rsidRDefault="00203411">
            <w:pPr>
              <w:rPr>
                <w:sz w:val="24"/>
                <w:szCs w:val="24"/>
              </w:rPr>
            </w:pPr>
            <w:r>
              <w:rPr>
                <w:rFonts w:hint="eastAsia"/>
                <w:sz w:val="24"/>
                <w:szCs w:val="24"/>
              </w:rPr>
              <w:t>等级</w:t>
            </w:r>
          </w:p>
        </w:tc>
        <w:tc>
          <w:tcPr>
            <w:tcW w:w="1420" w:type="dxa"/>
          </w:tcPr>
          <w:p w:rsidR="00A07AF6" w:rsidRDefault="00203411">
            <w:pPr>
              <w:rPr>
                <w:sz w:val="24"/>
                <w:szCs w:val="24"/>
              </w:rPr>
            </w:pPr>
            <w:r>
              <w:rPr>
                <w:rFonts w:hint="eastAsia"/>
                <w:sz w:val="24"/>
                <w:szCs w:val="24"/>
              </w:rPr>
              <w:t>GP+</w:t>
            </w:r>
            <w:r>
              <w:rPr>
                <w:rFonts w:hint="eastAsia"/>
                <w:sz w:val="24"/>
                <w:szCs w:val="24"/>
              </w:rPr>
              <w:t>元搜索</w:t>
            </w:r>
            <w:r>
              <w:rPr>
                <w:rFonts w:hint="eastAsia"/>
                <w:sz w:val="24"/>
                <w:szCs w:val="24"/>
              </w:rPr>
              <w:t>+</w:t>
            </w:r>
            <w:r>
              <w:rPr>
                <w:rFonts w:hint="eastAsia"/>
                <w:sz w:val="24"/>
                <w:szCs w:val="24"/>
              </w:rPr>
              <w:t>衰减</w:t>
            </w:r>
          </w:p>
        </w:tc>
        <w:tc>
          <w:tcPr>
            <w:tcW w:w="1420" w:type="dxa"/>
          </w:tcPr>
          <w:p w:rsidR="00A07AF6" w:rsidRDefault="00203411">
            <w:pPr>
              <w:rPr>
                <w:sz w:val="24"/>
                <w:szCs w:val="24"/>
              </w:rPr>
            </w:pPr>
            <w:r>
              <w:rPr>
                <w:rFonts w:hint="eastAsia"/>
                <w:sz w:val="24"/>
                <w:szCs w:val="24"/>
              </w:rPr>
              <w:t>GP+</w:t>
            </w:r>
            <w:r>
              <w:rPr>
                <w:rFonts w:hint="eastAsia"/>
                <w:sz w:val="24"/>
                <w:szCs w:val="24"/>
              </w:rPr>
              <w:t>元搜索</w:t>
            </w:r>
          </w:p>
        </w:tc>
        <w:tc>
          <w:tcPr>
            <w:tcW w:w="1420" w:type="dxa"/>
          </w:tcPr>
          <w:p w:rsidR="00A07AF6" w:rsidRDefault="00203411">
            <w:pPr>
              <w:rPr>
                <w:sz w:val="24"/>
                <w:szCs w:val="24"/>
              </w:rPr>
            </w:pPr>
            <w:r>
              <w:rPr>
                <w:rFonts w:hint="eastAsia"/>
                <w:sz w:val="24"/>
                <w:szCs w:val="24"/>
              </w:rPr>
              <w:t>GP</w:t>
            </w:r>
          </w:p>
        </w:tc>
        <w:tc>
          <w:tcPr>
            <w:tcW w:w="1421" w:type="dxa"/>
          </w:tcPr>
          <w:p w:rsidR="00A07AF6" w:rsidRDefault="00203411">
            <w:pPr>
              <w:rPr>
                <w:sz w:val="24"/>
                <w:szCs w:val="24"/>
              </w:rPr>
            </w:pPr>
            <w:r>
              <w:rPr>
                <w:rFonts w:hint="eastAsia"/>
                <w:sz w:val="24"/>
                <w:szCs w:val="24"/>
              </w:rPr>
              <w:t>基于内容的</w:t>
            </w:r>
            <w:r>
              <w:rPr>
                <w:rFonts w:hint="eastAsia"/>
                <w:sz w:val="24"/>
                <w:szCs w:val="24"/>
              </w:rPr>
              <w:t>SVM</w:t>
            </w:r>
          </w:p>
        </w:tc>
        <w:tc>
          <w:tcPr>
            <w:tcW w:w="1421" w:type="dxa"/>
          </w:tcPr>
          <w:p w:rsidR="00A07AF6" w:rsidRDefault="00203411">
            <w:pPr>
              <w:rPr>
                <w:sz w:val="24"/>
                <w:szCs w:val="24"/>
              </w:rPr>
            </w:pPr>
            <w:r>
              <w:rPr>
                <w:rFonts w:hint="eastAsia"/>
                <w:sz w:val="24"/>
                <w:szCs w:val="24"/>
              </w:rPr>
              <w:t>基于组合的</w:t>
            </w:r>
            <w:r>
              <w:rPr>
                <w:rFonts w:hint="eastAsia"/>
                <w:sz w:val="24"/>
                <w:szCs w:val="24"/>
              </w:rPr>
              <w:t>SVM</w:t>
            </w:r>
          </w:p>
        </w:tc>
      </w:tr>
      <w:tr w:rsidR="00A07AF6">
        <w:trPr>
          <w:trHeight w:val="624"/>
        </w:trPr>
        <w:tc>
          <w:tcPr>
            <w:tcW w:w="1420" w:type="dxa"/>
            <w:vAlign w:val="bottom"/>
          </w:tcPr>
          <w:p w:rsidR="00A07AF6" w:rsidRDefault="00203411">
            <w:pPr>
              <w:spacing w:line="188" w:lineRule="exact"/>
              <w:ind w:left="100"/>
              <w:jc w:val="left"/>
              <w:rPr>
                <w:sz w:val="24"/>
                <w:szCs w:val="24"/>
              </w:rPr>
            </w:pPr>
            <w:r>
              <w:rPr>
                <w:rFonts w:ascii="Times" w:eastAsia="Times" w:hAnsi="Times"/>
                <w:sz w:val="19"/>
              </w:rPr>
              <w:t>10%</w:t>
            </w:r>
          </w:p>
        </w:tc>
        <w:tc>
          <w:tcPr>
            <w:tcW w:w="1420" w:type="dxa"/>
            <w:vAlign w:val="bottom"/>
          </w:tcPr>
          <w:p w:rsidR="00A07AF6" w:rsidRDefault="00203411">
            <w:pPr>
              <w:spacing w:line="188" w:lineRule="exact"/>
              <w:ind w:left="100"/>
              <w:jc w:val="left"/>
              <w:rPr>
                <w:sz w:val="24"/>
                <w:szCs w:val="24"/>
              </w:rPr>
            </w:pPr>
            <w:r>
              <w:rPr>
                <w:rFonts w:ascii="Times" w:eastAsia="Times" w:hAnsi="Times"/>
                <w:sz w:val="19"/>
              </w:rPr>
              <w:t>65%</w:t>
            </w:r>
          </w:p>
        </w:tc>
        <w:tc>
          <w:tcPr>
            <w:tcW w:w="1420" w:type="dxa"/>
            <w:vAlign w:val="bottom"/>
          </w:tcPr>
          <w:p w:rsidR="00A07AF6" w:rsidRDefault="00203411">
            <w:pPr>
              <w:spacing w:line="188" w:lineRule="exact"/>
              <w:ind w:left="100"/>
              <w:jc w:val="left"/>
              <w:rPr>
                <w:sz w:val="24"/>
                <w:szCs w:val="24"/>
              </w:rPr>
            </w:pPr>
            <w:r>
              <w:rPr>
                <w:rFonts w:ascii="Times" w:eastAsia="Times" w:hAnsi="Times"/>
                <w:sz w:val="19"/>
              </w:rPr>
              <w:t>64%</w:t>
            </w:r>
          </w:p>
        </w:tc>
        <w:tc>
          <w:tcPr>
            <w:tcW w:w="1420" w:type="dxa"/>
            <w:vAlign w:val="bottom"/>
          </w:tcPr>
          <w:p w:rsidR="00A07AF6" w:rsidRDefault="00203411">
            <w:pPr>
              <w:spacing w:line="188" w:lineRule="exact"/>
              <w:ind w:left="100"/>
              <w:jc w:val="left"/>
              <w:rPr>
                <w:sz w:val="24"/>
                <w:szCs w:val="24"/>
              </w:rPr>
            </w:pPr>
            <w:r>
              <w:rPr>
                <w:rFonts w:ascii="Times" w:eastAsia="Times" w:hAnsi="Times"/>
                <w:sz w:val="19"/>
              </w:rPr>
              <w:t>62%</w:t>
            </w:r>
          </w:p>
        </w:tc>
        <w:tc>
          <w:tcPr>
            <w:tcW w:w="1421" w:type="dxa"/>
            <w:vAlign w:val="bottom"/>
          </w:tcPr>
          <w:p w:rsidR="00A07AF6" w:rsidRDefault="00203411">
            <w:pPr>
              <w:spacing w:line="188" w:lineRule="exact"/>
              <w:ind w:left="100"/>
              <w:jc w:val="left"/>
              <w:rPr>
                <w:sz w:val="24"/>
                <w:szCs w:val="24"/>
              </w:rPr>
            </w:pPr>
            <w:r>
              <w:rPr>
                <w:rFonts w:ascii="Times" w:eastAsia="Times" w:hAnsi="Times"/>
                <w:sz w:val="19"/>
              </w:rPr>
              <w:t>54%</w:t>
            </w:r>
          </w:p>
        </w:tc>
        <w:tc>
          <w:tcPr>
            <w:tcW w:w="1421" w:type="dxa"/>
            <w:vAlign w:val="bottom"/>
          </w:tcPr>
          <w:p w:rsidR="00A07AF6" w:rsidRDefault="00203411">
            <w:pPr>
              <w:spacing w:line="188" w:lineRule="exact"/>
              <w:ind w:left="100"/>
              <w:jc w:val="left"/>
              <w:rPr>
                <w:sz w:val="24"/>
                <w:szCs w:val="24"/>
              </w:rPr>
            </w:pPr>
            <w:r>
              <w:rPr>
                <w:rFonts w:ascii="Times" w:eastAsia="Times" w:hAnsi="Times"/>
                <w:sz w:val="19"/>
              </w:rPr>
              <w:t>55%</w:t>
            </w:r>
          </w:p>
        </w:tc>
      </w:tr>
      <w:tr w:rsidR="00A07AF6">
        <w:trPr>
          <w:trHeight w:val="624"/>
        </w:trPr>
        <w:tc>
          <w:tcPr>
            <w:tcW w:w="1420" w:type="dxa"/>
            <w:vAlign w:val="bottom"/>
          </w:tcPr>
          <w:p w:rsidR="00A07AF6" w:rsidRDefault="00203411">
            <w:pPr>
              <w:spacing w:line="188" w:lineRule="exact"/>
              <w:ind w:left="100"/>
              <w:jc w:val="left"/>
              <w:rPr>
                <w:sz w:val="24"/>
                <w:szCs w:val="24"/>
              </w:rPr>
            </w:pPr>
            <w:r>
              <w:rPr>
                <w:rFonts w:ascii="Times" w:eastAsia="Times" w:hAnsi="Times"/>
                <w:sz w:val="19"/>
              </w:rPr>
              <w:t>30%</w:t>
            </w:r>
          </w:p>
        </w:tc>
        <w:tc>
          <w:tcPr>
            <w:tcW w:w="1420" w:type="dxa"/>
            <w:vAlign w:val="bottom"/>
          </w:tcPr>
          <w:p w:rsidR="00A07AF6" w:rsidRDefault="00203411">
            <w:pPr>
              <w:spacing w:line="188" w:lineRule="exact"/>
              <w:ind w:left="100"/>
              <w:jc w:val="left"/>
              <w:rPr>
                <w:sz w:val="24"/>
                <w:szCs w:val="24"/>
              </w:rPr>
            </w:pPr>
            <w:r>
              <w:rPr>
                <w:rFonts w:ascii="Times" w:eastAsia="Times" w:hAnsi="Times"/>
                <w:sz w:val="19"/>
              </w:rPr>
              <w:t>72%</w:t>
            </w:r>
          </w:p>
        </w:tc>
        <w:tc>
          <w:tcPr>
            <w:tcW w:w="1420" w:type="dxa"/>
            <w:vAlign w:val="bottom"/>
          </w:tcPr>
          <w:p w:rsidR="00A07AF6" w:rsidRDefault="00203411">
            <w:pPr>
              <w:spacing w:line="188" w:lineRule="exact"/>
              <w:ind w:left="100"/>
              <w:jc w:val="left"/>
              <w:rPr>
                <w:sz w:val="24"/>
                <w:szCs w:val="24"/>
              </w:rPr>
            </w:pPr>
            <w:r>
              <w:rPr>
                <w:rFonts w:ascii="Times" w:eastAsia="Times" w:hAnsi="Times"/>
                <w:sz w:val="19"/>
              </w:rPr>
              <w:t>69%</w:t>
            </w:r>
          </w:p>
        </w:tc>
        <w:tc>
          <w:tcPr>
            <w:tcW w:w="1420" w:type="dxa"/>
            <w:vAlign w:val="bottom"/>
          </w:tcPr>
          <w:p w:rsidR="00A07AF6" w:rsidRDefault="00203411">
            <w:pPr>
              <w:spacing w:line="188" w:lineRule="exact"/>
              <w:ind w:left="100"/>
              <w:jc w:val="left"/>
              <w:rPr>
                <w:sz w:val="24"/>
                <w:szCs w:val="24"/>
              </w:rPr>
            </w:pPr>
            <w:r>
              <w:rPr>
                <w:rFonts w:ascii="Times" w:eastAsia="Times" w:hAnsi="Times"/>
                <w:sz w:val="19"/>
              </w:rPr>
              <w:t>66%</w:t>
            </w:r>
          </w:p>
        </w:tc>
        <w:tc>
          <w:tcPr>
            <w:tcW w:w="1421" w:type="dxa"/>
            <w:vAlign w:val="bottom"/>
          </w:tcPr>
          <w:p w:rsidR="00A07AF6" w:rsidRDefault="00203411">
            <w:pPr>
              <w:spacing w:line="188" w:lineRule="exact"/>
              <w:ind w:left="100"/>
              <w:jc w:val="left"/>
              <w:rPr>
                <w:sz w:val="24"/>
                <w:szCs w:val="24"/>
              </w:rPr>
            </w:pPr>
            <w:r>
              <w:rPr>
                <w:rFonts w:ascii="Times" w:eastAsia="Times" w:hAnsi="Times"/>
                <w:sz w:val="19"/>
              </w:rPr>
              <w:t>58%</w:t>
            </w:r>
          </w:p>
        </w:tc>
        <w:tc>
          <w:tcPr>
            <w:tcW w:w="1421" w:type="dxa"/>
            <w:vAlign w:val="bottom"/>
          </w:tcPr>
          <w:p w:rsidR="00A07AF6" w:rsidRDefault="00203411">
            <w:pPr>
              <w:spacing w:line="188" w:lineRule="exact"/>
              <w:ind w:left="100"/>
              <w:jc w:val="left"/>
              <w:rPr>
                <w:sz w:val="24"/>
                <w:szCs w:val="24"/>
              </w:rPr>
            </w:pPr>
            <w:r>
              <w:rPr>
                <w:rFonts w:ascii="Times" w:eastAsia="Times" w:hAnsi="Times"/>
                <w:sz w:val="19"/>
              </w:rPr>
              <w:t>56%</w:t>
            </w:r>
          </w:p>
        </w:tc>
      </w:tr>
    </w:tbl>
    <w:p w:rsidR="00A07AF6" w:rsidRDefault="00A07AF6">
      <w:pPr>
        <w:ind w:firstLine="480"/>
        <w:rPr>
          <w:sz w:val="24"/>
          <w:szCs w:val="24"/>
        </w:rPr>
      </w:pPr>
    </w:p>
    <w:p w:rsidR="00A07AF6" w:rsidRDefault="00A07AF6">
      <w:pPr>
        <w:ind w:firstLine="480"/>
        <w:rPr>
          <w:sz w:val="24"/>
          <w:szCs w:val="24"/>
        </w:rPr>
      </w:pPr>
    </w:p>
    <w:p w:rsidR="00A07AF6" w:rsidRDefault="00203411">
      <w:pPr>
        <w:ind w:firstLine="480"/>
        <w:rPr>
          <w:sz w:val="24"/>
          <w:szCs w:val="24"/>
        </w:rPr>
      </w:pPr>
      <w:r>
        <w:rPr>
          <w:rFonts w:hint="eastAsia"/>
          <w:sz w:val="24"/>
          <w:szCs w:val="24"/>
        </w:rPr>
        <w:t>作为已知，可行的方法是使用</w:t>
      </w:r>
      <w:r>
        <w:rPr>
          <w:rFonts w:hint="eastAsia"/>
          <w:sz w:val="24"/>
          <w:szCs w:val="24"/>
        </w:rPr>
        <w:t>GP</w:t>
      </w:r>
      <w:r>
        <w:rPr>
          <w:rFonts w:hint="eastAsia"/>
          <w:sz w:val="24"/>
          <w:szCs w:val="24"/>
        </w:rPr>
        <w:t>与元搜索并用衰减概念去限制爬行页面。</w:t>
      </w:r>
    </w:p>
    <w:p w:rsidR="00A07AF6" w:rsidRDefault="00A07AF6">
      <w:pPr>
        <w:ind w:firstLine="480"/>
        <w:rPr>
          <w:sz w:val="24"/>
          <w:szCs w:val="24"/>
        </w:rPr>
      </w:pPr>
    </w:p>
    <w:p w:rsidR="00A07AF6" w:rsidRDefault="00203411">
      <w:pPr>
        <w:ind w:firstLine="480"/>
        <w:rPr>
          <w:sz w:val="24"/>
          <w:szCs w:val="24"/>
        </w:rPr>
      </w:pPr>
      <w:r>
        <w:rPr>
          <w:rFonts w:hint="eastAsia"/>
          <w:sz w:val="24"/>
          <w:szCs w:val="24"/>
        </w:rPr>
        <w:t>在另一个实验中，为了确定我们的衰减限制的不同</w:t>
      </w:r>
      <w:del w:id="48" w:author="刘明钧" w:date="2017-02-12T19:01:00Z">
        <w:r w:rsidDel="00DF26CF">
          <w:rPr>
            <w:rFonts w:hint="eastAsia"/>
            <w:sz w:val="24"/>
            <w:szCs w:val="24"/>
          </w:rPr>
          <w:delText>临界值</w:delText>
        </w:r>
      </w:del>
      <w:ins w:id="49" w:author="刘明钧" w:date="2017-02-12T19:01:00Z">
        <w:r w:rsidR="00DF26CF">
          <w:rPr>
            <w:rFonts w:hint="eastAsia"/>
            <w:sz w:val="24"/>
            <w:szCs w:val="24"/>
          </w:rPr>
          <w:t>阀值</w:t>
        </w:r>
      </w:ins>
      <w:r>
        <w:rPr>
          <w:rFonts w:hint="eastAsia"/>
          <w:sz w:val="24"/>
          <w:szCs w:val="24"/>
        </w:rPr>
        <w:t>，我们从</w:t>
      </w:r>
      <w:r>
        <w:rPr>
          <w:rFonts w:hint="eastAsia"/>
          <w:sz w:val="24"/>
          <w:szCs w:val="24"/>
        </w:rPr>
        <w:t>[5]</w:t>
      </w:r>
      <w:r>
        <w:rPr>
          <w:rFonts w:hint="eastAsia"/>
          <w:sz w:val="24"/>
          <w:szCs w:val="24"/>
        </w:rPr>
        <w:t>中得到启发。考虑到爬虫不同的刚度水平。他们设置</w:t>
      </w:r>
      <w:r>
        <w:rPr>
          <w:rFonts w:hint="eastAsia"/>
          <w:sz w:val="24"/>
          <w:szCs w:val="24"/>
        </w:rPr>
        <w:t>Tr</w:t>
      </w:r>
      <w:r>
        <w:rPr>
          <w:rFonts w:hint="eastAsia"/>
          <w:sz w:val="24"/>
          <w:szCs w:val="24"/>
        </w:rPr>
        <w:t>有三个连续宽松的，平均的，刚性的值</w:t>
      </w:r>
      <w:r>
        <w:rPr>
          <w:rFonts w:hint="eastAsia"/>
          <w:sz w:val="24"/>
          <w:szCs w:val="24"/>
        </w:rPr>
        <w:t>0.1,0.2</w:t>
      </w:r>
      <w:r>
        <w:rPr>
          <w:rFonts w:hint="eastAsia"/>
          <w:sz w:val="24"/>
          <w:szCs w:val="24"/>
        </w:rPr>
        <w:t>和</w:t>
      </w:r>
      <w:r>
        <w:rPr>
          <w:rFonts w:hint="eastAsia"/>
          <w:sz w:val="24"/>
          <w:szCs w:val="24"/>
        </w:rPr>
        <w:t>0.3</w:t>
      </w:r>
      <w:r>
        <w:rPr>
          <w:rFonts w:hint="eastAsia"/>
          <w:sz w:val="24"/>
          <w:szCs w:val="24"/>
        </w:rPr>
        <w:t>。</w:t>
      </w:r>
    </w:p>
    <w:p w:rsidR="00A07AF6" w:rsidRDefault="00203411">
      <w:pPr>
        <w:ind w:firstLine="480"/>
        <w:rPr>
          <w:sz w:val="24"/>
        </w:rPr>
      </w:pPr>
      <w:r>
        <w:rPr>
          <w:rFonts w:hint="eastAsia"/>
          <w:sz w:val="24"/>
        </w:rPr>
        <w:t xml:space="preserve">       </w:t>
      </w:r>
      <w:r>
        <w:rPr>
          <w:noProof/>
          <w:sz w:val="24"/>
        </w:rPr>
        <w:drawing>
          <wp:inline distT="0" distB="0" distL="114300" distR="114300">
            <wp:extent cx="4114165" cy="2343150"/>
            <wp:effectExtent l="0" t="0" r="635" b="0"/>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10"/>
                    <a:stretch>
                      <a:fillRect/>
                    </a:stretch>
                  </pic:blipFill>
                  <pic:spPr>
                    <a:xfrm>
                      <a:off x="0" y="0"/>
                      <a:ext cx="4114165" cy="2343150"/>
                    </a:xfrm>
                    <a:prstGeom prst="rect">
                      <a:avLst/>
                    </a:prstGeom>
                  </pic:spPr>
                </pic:pic>
              </a:graphicData>
            </a:graphic>
          </wp:inline>
        </w:drawing>
      </w:r>
    </w:p>
    <w:p w:rsidR="00A07AF6" w:rsidRDefault="00203411">
      <w:pPr>
        <w:ind w:firstLine="480"/>
        <w:rPr>
          <w:sz w:val="24"/>
        </w:rPr>
      </w:pPr>
      <w:r>
        <w:rPr>
          <w:noProof/>
          <w:sz w:val="24"/>
        </w:rPr>
        <w:drawing>
          <wp:anchor distT="0" distB="0" distL="114300" distR="114300" simplePos="0" relativeHeight="251954176" behindDoc="1" locked="0" layoutInCell="1" allowOverlap="1">
            <wp:simplePos x="0" y="0"/>
            <wp:positionH relativeFrom="column">
              <wp:posOffset>2432050</wp:posOffset>
            </wp:positionH>
            <wp:positionV relativeFrom="paragraph">
              <wp:posOffset>4052570</wp:posOffset>
            </wp:positionV>
            <wp:extent cx="2900045" cy="1652270"/>
            <wp:effectExtent l="0" t="0" r="14605" b="5080"/>
            <wp:wrapNone/>
            <wp:docPr id="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0"/>
                    <pic:cNvPicPr>
                      <a:picLocks noChangeAspect="1"/>
                    </pic:cNvPicPr>
                  </pic:nvPicPr>
                  <pic:blipFill>
                    <a:blip r:embed="rId111"/>
                    <a:stretch>
                      <a:fillRect/>
                    </a:stretch>
                  </pic:blipFill>
                  <pic:spPr>
                    <a:xfrm>
                      <a:off x="0" y="0"/>
                      <a:ext cx="2900045" cy="1652270"/>
                    </a:xfrm>
                    <a:prstGeom prst="rect">
                      <a:avLst/>
                    </a:prstGeom>
                    <a:noFill/>
                    <a:ln w="9525">
                      <a:noFill/>
                    </a:ln>
                  </pic:spPr>
                </pic:pic>
              </a:graphicData>
            </a:graphic>
          </wp:anchor>
        </w:drawing>
      </w:r>
      <w:r>
        <w:rPr>
          <w:rFonts w:hint="eastAsia"/>
          <w:sz w:val="24"/>
        </w:rPr>
        <w:t xml:space="preserve">                </w:t>
      </w:r>
      <w:r>
        <w:rPr>
          <w:rFonts w:hint="eastAsia"/>
          <w:sz w:val="24"/>
        </w:rPr>
        <w:t>图</w:t>
      </w:r>
      <w:r>
        <w:rPr>
          <w:rFonts w:hint="eastAsia"/>
          <w:sz w:val="24"/>
        </w:rPr>
        <w:t xml:space="preserve">2. </w:t>
      </w:r>
      <w:r>
        <w:rPr>
          <w:rFonts w:hint="eastAsia"/>
          <w:sz w:val="24"/>
        </w:rPr>
        <w:t>爬行不同</w:t>
      </w:r>
      <w:r>
        <w:rPr>
          <w:rFonts w:hint="eastAsia"/>
          <w:sz w:val="24"/>
        </w:rPr>
        <w:t xml:space="preserve">Tr </w:t>
      </w:r>
      <w:r>
        <w:rPr>
          <w:rFonts w:hint="eastAsia"/>
          <w:sz w:val="24"/>
        </w:rPr>
        <w:t>值时的准确性</w:t>
      </w:r>
      <w:r>
        <w:rPr>
          <w:rFonts w:hint="eastAsia"/>
          <w:sz w:val="24"/>
        </w:rPr>
        <w:t>[5]</w:t>
      </w:r>
    </w:p>
    <w:p w:rsidR="00A07AF6" w:rsidRDefault="00A07AF6">
      <w:pPr>
        <w:ind w:firstLine="480"/>
        <w:rPr>
          <w:sz w:val="24"/>
        </w:rPr>
      </w:pPr>
    </w:p>
    <w:p w:rsidR="00A07AF6" w:rsidRDefault="00203411">
      <w:pPr>
        <w:ind w:firstLine="480"/>
        <w:rPr>
          <w:sz w:val="24"/>
        </w:rPr>
      </w:pPr>
      <w:r>
        <w:rPr>
          <w:rFonts w:hint="eastAsia"/>
          <w:sz w:val="24"/>
        </w:rPr>
        <w:lastRenderedPageBreak/>
        <w:t>如图所示，在刚性方法中，存在最不相关的页面。</w:t>
      </w:r>
      <w:r>
        <w:rPr>
          <w:rFonts w:hint="eastAsia"/>
          <w:sz w:val="24"/>
        </w:rPr>
        <w:t xml:space="preserve"> </w:t>
      </w:r>
      <w:r>
        <w:rPr>
          <w:rFonts w:hint="eastAsia"/>
          <w:sz w:val="24"/>
        </w:rPr>
        <w:t>它显示，在宽松方法中，一半的抓取页是不相关的。</w:t>
      </w:r>
      <w:r>
        <w:rPr>
          <w:rFonts w:hint="eastAsia"/>
          <w:sz w:val="24"/>
        </w:rPr>
        <w:t xml:space="preserve"> </w:t>
      </w:r>
      <w:r>
        <w:rPr>
          <w:rFonts w:hint="eastAsia"/>
          <w:sz w:val="24"/>
        </w:rPr>
        <w:t>在另一个实验中，他们展示了在每种方法中消耗多少堆栈内存。</w:t>
      </w:r>
    </w:p>
    <w:p w:rsidR="00A07AF6" w:rsidRDefault="00203411">
      <w:pPr>
        <w:ind w:firstLine="480"/>
        <w:rPr>
          <w:sz w:val="24"/>
        </w:rPr>
      </w:pPr>
      <w:r>
        <w:rPr>
          <w:rFonts w:hint="eastAsia"/>
          <w:sz w:val="24"/>
        </w:rPr>
        <w:t xml:space="preserve">        </w:t>
      </w:r>
      <w:r>
        <w:rPr>
          <w:rFonts w:hint="eastAsia"/>
          <w:noProof/>
          <w:sz w:val="24"/>
        </w:rPr>
        <w:drawing>
          <wp:inline distT="0" distB="0" distL="114300" distR="114300">
            <wp:extent cx="4028440" cy="2066925"/>
            <wp:effectExtent l="0" t="0" r="10160" b="9525"/>
            <wp:docPr id="4" name="图片 4"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3"/>
                    <pic:cNvPicPr>
                      <a:picLocks noChangeAspect="1"/>
                    </pic:cNvPicPr>
                  </pic:nvPicPr>
                  <pic:blipFill>
                    <a:blip r:embed="rId112"/>
                    <a:stretch>
                      <a:fillRect/>
                    </a:stretch>
                  </pic:blipFill>
                  <pic:spPr>
                    <a:xfrm>
                      <a:off x="0" y="0"/>
                      <a:ext cx="4028440" cy="2066925"/>
                    </a:xfrm>
                    <a:prstGeom prst="rect">
                      <a:avLst/>
                    </a:prstGeom>
                  </pic:spPr>
                </pic:pic>
              </a:graphicData>
            </a:graphic>
          </wp:inline>
        </w:drawing>
      </w:r>
    </w:p>
    <w:p w:rsidR="00A07AF6" w:rsidRDefault="00203411">
      <w:pPr>
        <w:ind w:firstLine="480"/>
        <w:rPr>
          <w:sz w:val="24"/>
        </w:rPr>
      </w:pPr>
      <w:r>
        <w:rPr>
          <w:rFonts w:hint="eastAsia"/>
          <w:sz w:val="24"/>
        </w:rPr>
        <w:t xml:space="preserve">                      </w:t>
      </w:r>
      <w:r>
        <w:rPr>
          <w:rFonts w:hint="eastAsia"/>
          <w:sz w:val="24"/>
        </w:rPr>
        <w:t>图</w:t>
      </w:r>
      <w:r>
        <w:rPr>
          <w:rFonts w:hint="eastAsia"/>
          <w:sz w:val="24"/>
        </w:rPr>
        <w:t xml:space="preserve">4. </w:t>
      </w:r>
      <w:r>
        <w:rPr>
          <w:rFonts w:hint="eastAsia"/>
          <w:sz w:val="24"/>
        </w:rPr>
        <w:t>不同方法的堆栈大小</w:t>
      </w:r>
      <w:r>
        <w:rPr>
          <w:rFonts w:hint="eastAsia"/>
          <w:sz w:val="24"/>
        </w:rPr>
        <w:t>[5]</w:t>
      </w:r>
    </w:p>
    <w:p w:rsidR="00A07AF6" w:rsidRDefault="00A07AF6">
      <w:pPr>
        <w:ind w:firstLine="480"/>
        <w:rPr>
          <w:sz w:val="24"/>
        </w:rPr>
      </w:pPr>
    </w:p>
    <w:p w:rsidR="00A07AF6" w:rsidRDefault="00203411">
      <w:pPr>
        <w:ind w:firstLine="480"/>
        <w:rPr>
          <w:sz w:val="24"/>
        </w:rPr>
      </w:pPr>
      <w:r>
        <w:rPr>
          <w:rFonts w:hint="eastAsia"/>
          <w:sz w:val="24"/>
        </w:rPr>
        <w:t>显然，图中的快速倾斜表现出了相关页面的发现度。而下降表示缓存集中的一些不相关的页面。</w:t>
      </w:r>
      <w:r>
        <w:rPr>
          <w:rFonts w:hint="eastAsia"/>
          <w:sz w:val="24"/>
        </w:rPr>
        <w:t xml:space="preserve"> </w:t>
      </w:r>
      <w:r>
        <w:rPr>
          <w:rFonts w:hint="eastAsia"/>
          <w:sz w:val="24"/>
        </w:rPr>
        <w:t>在这份数据中，显然刚性方法节省了最多的内存</w:t>
      </w:r>
      <w:r>
        <w:rPr>
          <w:rFonts w:hint="eastAsia"/>
          <w:sz w:val="24"/>
        </w:rPr>
        <w:t>[5]</w:t>
      </w:r>
      <w:r>
        <w:rPr>
          <w:rFonts w:hint="eastAsia"/>
          <w:sz w:val="24"/>
        </w:rPr>
        <w:t>。</w:t>
      </w:r>
    </w:p>
    <w:p w:rsidR="00A07AF6" w:rsidRDefault="00A07AF6">
      <w:pPr>
        <w:ind w:firstLine="480"/>
        <w:rPr>
          <w:sz w:val="24"/>
        </w:rPr>
      </w:pPr>
    </w:p>
    <w:p w:rsidR="00A07AF6" w:rsidRDefault="00203411">
      <w:pPr>
        <w:rPr>
          <w:sz w:val="24"/>
        </w:rPr>
      </w:pPr>
      <w:r>
        <w:rPr>
          <w:rFonts w:ascii="黑体" w:eastAsia="黑体" w:hAnsi="黑体" w:cs="黑体" w:hint="eastAsia"/>
          <w:b/>
          <w:bCs/>
          <w:sz w:val="28"/>
          <w:szCs w:val="28"/>
        </w:rPr>
        <w:t>6.结论</w:t>
      </w:r>
    </w:p>
    <w:p w:rsidR="00A07AF6" w:rsidRDefault="00203411">
      <w:pPr>
        <w:ind w:firstLine="480"/>
        <w:rPr>
          <w:sz w:val="24"/>
        </w:rPr>
      </w:pPr>
      <w:r>
        <w:rPr>
          <w:rFonts w:hint="eastAsia"/>
          <w:sz w:val="24"/>
        </w:rPr>
        <w:t>在比较了普通网络爬虫和</w:t>
      </w:r>
      <w:r w:rsidR="0090266F" w:rsidRPr="00DF26CF">
        <w:rPr>
          <w:rFonts w:hint="eastAsia"/>
          <w:sz w:val="24"/>
          <w:rPrChange w:id="50" w:author="刘明钧" w:date="2017-02-12T19:04:00Z">
            <w:rPr>
              <w:rFonts w:ascii="黑体" w:eastAsia="黑体" w:hAnsi="黑体" w:cs="黑体" w:hint="eastAsia"/>
              <w:b/>
              <w:bCs/>
              <w:sz w:val="24"/>
              <w:szCs w:val="24"/>
            </w:rPr>
          </w:rPrChange>
        </w:rPr>
        <w:t>聚焦</w:t>
      </w:r>
      <w:r>
        <w:rPr>
          <w:rFonts w:hint="eastAsia"/>
          <w:sz w:val="24"/>
        </w:rPr>
        <w:t>网络爬虫之后，我们为</w:t>
      </w:r>
      <w:r w:rsidR="0090266F" w:rsidRPr="00DF26CF">
        <w:rPr>
          <w:rFonts w:hint="eastAsia"/>
          <w:sz w:val="24"/>
          <w:rPrChange w:id="51" w:author="刘明钧" w:date="2017-02-12T19:04:00Z">
            <w:rPr>
              <w:rFonts w:ascii="黑体" w:eastAsia="黑体" w:hAnsi="黑体" w:cs="黑体" w:hint="eastAsia"/>
              <w:b/>
              <w:bCs/>
              <w:sz w:val="24"/>
              <w:szCs w:val="24"/>
            </w:rPr>
          </w:rPrChange>
        </w:rPr>
        <w:t>聚焦</w:t>
      </w:r>
      <w:r>
        <w:rPr>
          <w:rFonts w:hint="eastAsia"/>
          <w:sz w:val="24"/>
        </w:rPr>
        <w:t>爬虫引入了一种新的方法。为了实现减少效率低下的目的，提出了一种新方法，利用遗传规划最有效地发现用于估计页面之间的相似度测量的最佳组合。这种遗传规划方法在网页之间获得了最好的相似度测量。</w:t>
      </w:r>
      <w:r>
        <w:rPr>
          <w:rFonts w:hint="eastAsia"/>
          <w:sz w:val="24"/>
        </w:rPr>
        <w:t xml:space="preserve"> </w:t>
      </w:r>
      <w:r>
        <w:rPr>
          <w:rFonts w:hint="eastAsia"/>
          <w:sz w:val="24"/>
        </w:rPr>
        <w:t>该方法根据不同的相似度测量，应用于网页的标题和正文。结果显示</w:t>
      </w:r>
      <w:r>
        <w:rPr>
          <w:rFonts w:hint="eastAsia"/>
          <w:sz w:val="24"/>
        </w:rPr>
        <w:t>GP</w:t>
      </w:r>
      <w:r>
        <w:rPr>
          <w:rFonts w:hint="eastAsia"/>
          <w:sz w:val="24"/>
        </w:rPr>
        <w:t>方法超越基于</w:t>
      </w:r>
      <w:r>
        <w:rPr>
          <w:rFonts w:hint="eastAsia"/>
          <w:sz w:val="24"/>
        </w:rPr>
        <w:t>SVM</w:t>
      </w:r>
      <w:r>
        <w:rPr>
          <w:rFonts w:hint="eastAsia"/>
          <w:sz w:val="24"/>
        </w:rPr>
        <w:t>的方法。甚至基于组合的</w:t>
      </w:r>
      <w:r>
        <w:rPr>
          <w:rFonts w:hint="eastAsia"/>
          <w:sz w:val="24"/>
        </w:rPr>
        <w:t>SVM</w:t>
      </w:r>
      <w:r>
        <w:rPr>
          <w:rFonts w:hint="eastAsia"/>
          <w:sz w:val="24"/>
        </w:rPr>
        <w:t>具有最小的准确度。此外，我们使用衰减概念方法来限制爬虫获取不相关的页面。</w:t>
      </w:r>
      <w:r>
        <w:rPr>
          <w:rFonts w:hint="eastAsia"/>
          <w:sz w:val="24"/>
        </w:rPr>
        <w:t xml:space="preserve"> </w:t>
      </w:r>
      <w:r>
        <w:rPr>
          <w:rFonts w:hint="eastAsia"/>
          <w:sz w:val="24"/>
        </w:rPr>
        <w:t>我们的衰减方法在遍历时动态地对页面计分，并且可以在遍历时消除或修改它们。以这种方式，爬虫可挑选出最相关的网页。</w:t>
      </w:r>
    </w:p>
    <w:p w:rsidR="00A07AF6" w:rsidRDefault="00203411">
      <w:pPr>
        <w:ind w:firstLine="480"/>
        <w:rPr>
          <w:sz w:val="24"/>
        </w:rPr>
      </w:pPr>
      <w:r>
        <w:rPr>
          <w:rFonts w:hint="eastAsia"/>
          <w:sz w:val="24"/>
        </w:rPr>
        <w:t>研究结果表明，与其他算法相比，本文所提出的方法可产生更好的准确性和更高的效率。</w:t>
      </w:r>
    </w:p>
    <w:sectPr w:rsidR="00A07A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84F09F"/>
    <w:multiLevelType w:val="singleLevel"/>
    <w:tmpl w:val="5884F09F"/>
    <w:lvl w:ilvl="0">
      <w:start w:val="1"/>
      <w:numFmt w:val="decimal"/>
      <w:suff w:val="nothing"/>
      <w:lvlText w:val="%1."/>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刘明钧">
    <w15:presenceInfo w15:providerId="Windows Live" w15:userId="3667881b248c4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embedSystemFonts/>
  <w:trackRevisions/>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0120CA"/>
    <w:rsid w:val="00203411"/>
    <w:rsid w:val="00693448"/>
    <w:rsid w:val="006E5A47"/>
    <w:rsid w:val="007A0A10"/>
    <w:rsid w:val="0090266F"/>
    <w:rsid w:val="00931E99"/>
    <w:rsid w:val="00A07AF6"/>
    <w:rsid w:val="00DE08DA"/>
    <w:rsid w:val="00DF26CF"/>
    <w:rsid w:val="0D6234BA"/>
    <w:rsid w:val="1C0120CA"/>
    <w:rsid w:val="2096042D"/>
    <w:rsid w:val="63601B58"/>
    <w:rsid w:val="68B36C1B"/>
    <w:rsid w:val="70421E01"/>
    <w:rsid w:val="71BE6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DA595F8"/>
  <w15:docId w15:val="{0657D17E-11F5-460C-8963-7F0DB7D0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Body Text First Indent"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4"/>
    <w:qFormat/>
    <w:pPr>
      <w:ind w:firstLineChars="100" w:firstLine="420"/>
    </w:pPr>
  </w:style>
  <w:style w:type="paragraph" w:styleId="a4">
    <w:name w:val="Body Text"/>
    <w:basedOn w:val="a"/>
    <w:pPr>
      <w:spacing w:after="120"/>
    </w:p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一级标题"/>
    <w:basedOn w:val="a"/>
    <w:next w:val="a3"/>
    <w:qFormat/>
    <w:pPr>
      <w:jc w:val="left"/>
    </w:pPr>
    <w:rPr>
      <w:rFonts w:eastAsia="黑体"/>
      <w:b/>
      <w:sz w:val="28"/>
    </w:rPr>
  </w:style>
  <w:style w:type="character" w:styleId="a7">
    <w:name w:val="annotation reference"/>
    <w:basedOn w:val="a0"/>
    <w:rsid w:val="00693448"/>
    <w:rPr>
      <w:sz w:val="21"/>
      <w:szCs w:val="21"/>
    </w:rPr>
  </w:style>
  <w:style w:type="paragraph" w:styleId="a8">
    <w:name w:val="annotation text"/>
    <w:basedOn w:val="a"/>
    <w:link w:val="a9"/>
    <w:rsid w:val="00693448"/>
    <w:pPr>
      <w:jc w:val="left"/>
    </w:pPr>
  </w:style>
  <w:style w:type="character" w:customStyle="1" w:styleId="a9">
    <w:name w:val="批注文字 字符"/>
    <w:basedOn w:val="a0"/>
    <w:link w:val="a8"/>
    <w:rsid w:val="00693448"/>
    <w:rPr>
      <w:kern w:val="2"/>
      <w:sz w:val="21"/>
      <w:szCs w:val="22"/>
    </w:rPr>
  </w:style>
  <w:style w:type="paragraph" w:styleId="aa">
    <w:name w:val="annotation subject"/>
    <w:basedOn w:val="a8"/>
    <w:next w:val="a8"/>
    <w:link w:val="ab"/>
    <w:rsid w:val="00693448"/>
    <w:rPr>
      <w:b/>
      <w:bCs/>
    </w:rPr>
  </w:style>
  <w:style w:type="character" w:customStyle="1" w:styleId="ab">
    <w:name w:val="批注主题 字符"/>
    <w:basedOn w:val="a9"/>
    <w:link w:val="aa"/>
    <w:rsid w:val="00693448"/>
    <w:rPr>
      <w:b/>
      <w:bCs/>
      <w:kern w:val="2"/>
      <w:sz w:val="21"/>
      <w:szCs w:val="22"/>
    </w:rPr>
  </w:style>
  <w:style w:type="paragraph" w:styleId="ac">
    <w:name w:val="Balloon Text"/>
    <w:basedOn w:val="a"/>
    <w:link w:val="ad"/>
    <w:rsid w:val="00693448"/>
    <w:rPr>
      <w:sz w:val="18"/>
      <w:szCs w:val="18"/>
    </w:rPr>
  </w:style>
  <w:style w:type="character" w:customStyle="1" w:styleId="ad">
    <w:name w:val="批注框文本 字符"/>
    <w:basedOn w:val="a0"/>
    <w:link w:val="ac"/>
    <w:rsid w:val="0069344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9.wmf"/><Relationship Id="rId42" Type="http://schemas.openxmlformats.org/officeDocument/2006/relationships/oleObject" Target="embeddings/oleObject18.bin"/><Relationship Id="rId47" Type="http://schemas.openxmlformats.org/officeDocument/2006/relationships/oleObject" Target="embeddings/oleObject20.bin"/><Relationship Id="rId63" Type="http://schemas.openxmlformats.org/officeDocument/2006/relationships/image" Target="media/image30.wmf"/><Relationship Id="rId68" Type="http://schemas.openxmlformats.org/officeDocument/2006/relationships/oleObject" Target="embeddings/oleObject32.bin"/><Relationship Id="rId84" Type="http://schemas.openxmlformats.org/officeDocument/2006/relationships/oleObject" Target="embeddings/oleObject42.bin"/><Relationship Id="rId89" Type="http://schemas.openxmlformats.org/officeDocument/2006/relationships/oleObject" Target="embeddings/oleObject45.bin"/><Relationship Id="rId112" Type="http://schemas.openxmlformats.org/officeDocument/2006/relationships/image" Target="media/image52.png"/><Relationship Id="rId16" Type="http://schemas.openxmlformats.org/officeDocument/2006/relationships/oleObject" Target="embeddings/oleObject5.bin"/><Relationship Id="rId107" Type="http://schemas.openxmlformats.org/officeDocument/2006/relationships/oleObject" Target="embeddings/oleObject54.bin"/><Relationship Id="rId11" Type="http://schemas.openxmlformats.org/officeDocument/2006/relationships/image" Target="media/image4.wmf"/><Relationship Id="rId32" Type="http://schemas.openxmlformats.org/officeDocument/2006/relationships/oleObject" Target="embeddings/oleObject13.bin"/><Relationship Id="rId37" Type="http://schemas.openxmlformats.org/officeDocument/2006/relationships/image" Target="media/image17.wmf"/><Relationship Id="rId53" Type="http://schemas.openxmlformats.org/officeDocument/2006/relationships/oleObject" Target="embeddings/oleObject23.bin"/><Relationship Id="rId58" Type="http://schemas.openxmlformats.org/officeDocument/2006/relationships/image" Target="media/image28.wmf"/><Relationship Id="rId74" Type="http://schemas.openxmlformats.org/officeDocument/2006/relationships/oleObject" Target="embeddings/oleObject35.bin"/><Relationship Id="rId79" Type="http://schemas.openxmlformats.org/officeDocument/2006/relationships/oleObject" Target="embeddings/oleObject38.bin"/><Relationship Id="rId102" Type="http://schemas.openxmlformats.org/officeDocument/2006/relationships/image" Target="media/image46.wmf"/><Relationship Id="rId5" Type="http://schemas.openxmlformats.org/officeDocument/2006/relationships/webSettings" Target="webSettings.xml"/><Relationship Id="rId90" Type="http://schemas.openxmlformats.org/officeDocument/2006/relationships/image" Target="media/image40.wmf"/><Relationship Id="rId95" Type="http://schemas.openxmlformats.org/officeDocument/2006/relationships/oleObject" Target="embeddings/oleObject48.bin"/><Relationship Id="rId22" Type="http://schemas.openxmlformats.org/officeDocument/2006/relationships/oleObject" Target="embeddings/oleObject8.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image" Target="media/image23.wmf"/><Relationship Id="rId64" Type="http://schemas.openxmlformats.org/officeDocument/2006/relationships/oleObject" Target="embeddings/oleObject29.bin"/><Relationship Id="rId69" Type="http://schemas.openxmlformats.org/officeDocument/2006/relationships/oleObject" Target="embeddings/oleObject33.bin"/><Relationship Id="rId113" Type="http://schemas.openxmlformats.org/officeDocument/2006/relationships/fontTable" Target="fontTable.xml"/><Relationship Id="rId80" Type="http://schemas.openxmlformats.org/officeDocument/2006/relationships/oleObject" Target="embeddings/oleObject39.bin"/><Relationship Id="rId85" Type="http://schemas.openxmlformats.org/officeDocument/2006/relationships/image" Target="media/image38.wmf"/><Relationship Id="rId12" Type="http://schemas.openxmlformats.org/officeDocument/2006/relationships/oleObject" Target="embeddings/oleObject3.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6.bin"/><Relationship Id="rId59" Type="http://schemas.openxmlformats.org/officeDocument/2006/relationships/oleObject" Target="embeddings/oleObject26.bin"/><Relationship Id="rId103" Type="http://schemas.openxmlformats.org/officeDocument/2006/relationships/oleObject" Target="embeddings/oleObject52.bin"/><Relationship Id="rId108" Type="http://schemas.openxmlformats.org/officeDocument/2006/relationships/image" Target="media/image49.wmf"/><Relationship Id="rId54" Type="http://schemas.openxmlformats.org/officeDocument/2006/relationships/image" Target="media/image26.wmf"/><Relationship Id="rId70" Type="http://schemas.openxmlformats.org/officeDocument/2006/relationships/image" Target="media/image32.png"/><Relationship Id="rId75" Type="http://schemas.openxmlformats.org/officeDocument/2006/relationships/image" Target="media/image35.wmf"/><Relationship Id="rId91" Type="http://schemas.openxmlformats.org/officeDocument/2006/relationships/oleObject" Target="embeddings/oleObject46.bin"/><Relationship Id="rId96" Type="http://schemas.openxmlformats.org/officeDocument/2006/relationships/image" Target="media/image43.wmf"/><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48.wmf"/><Relationship Id="rId114" Type="http://schemas.microsoft.com/office/2011/relationships/people" Target="people.xml"/><Relationship Id="rId10" Type="http://schemas.openxmlformats.org/officeDocument/2006/relationships/oleObject" Target="embeddings/oleObject2.bin"/><Relationship Id="rId31" Type="http://schemas.openxmlformats.org/officeDocument/2006/relationships/image" Target="media/image14.wmf"/><Relationship Id="rId44" Type="http://schemas.openxmlformats.org/officeDocument/2006/relationships/oleObject" Target="embeddings/oleObject19.bin"/><Relationship Id="rId52" Type="http://schemas.openxmlformats.org/officeDocument/2006/relationships/image" Target="media/image25.wmf"/><Relationship Id="rId60" Type="http://schemas.openxmlformats.org/officeDocument/2006/relationships/oleObject" Target="embeddings/oleObject27.bin"/><Relationship Id="rId65" Type="http://schemas.openxmlformats.org/officeDocument/2006/relationships/oleObject" Target="embeddings/oleObject30.bin"/><Relationship Id="rId73" Type="http://schemas.openxmlformats.org/officeDocument/2006/relationships/image" Target="media/image34.wmf"/><Relationship Id="rId78" Type="http://schemas.openxmlformats.org/officeDocument/2006/relationships/image" Target="media/image36.wmf"/><Relationship Id="rId81" Type="http://schemas.openxmlformats.org/officeDocument/2006/relationships/image" Target="media/image37.wmf"/><Relationship Id="rId86" Type="http://schemas.openxmlformats.org/officeDocument/2006/relationships/oleObject" Target="embeddings/oleObject43.bin"/><Relationship Id="rId94" Type="http://schemas.openxmlformats.org/officeDocument/2006/relationships/image" Target="media/image42.wmf"/><Relationship Id="rId99" Type="http://schemas.openxmlformats.org/officeDocument/2006/relationships/oleObject" Target="embeddings/oleObject50.bin"/><Relationship Id="rId101" Type="http://schemas.openxmlformats.org/officeDocument/2006/relationships/oleObject" Target="embeddings/oleObject51.bin"/><Relationship Id="rId4" Type="http://schemas.openxmlformats.org/officeDocument/2006/relationships/settings" Target="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6.bin"/><Relationship Id="rId39" Type="http://schemas.openxmlformats.org/officeDocument/2006/relationships/image" Target="media/image18.wmf"/><Relationship Id="rId109" Type="http://schemas.openxmlformats.org/officeDocument/2006/relationships/oleObject" Target="embeddings/oleObject55.bin"/><Relationship Id="rId34" Type="http://schemas.openxmlformats.org/officeDocument/2006/relationships/oleObject" Target="embeddings/oleObject14.bin"/><Relationship Id="rId50" Type="http://schemas.openxmlformats.org/officeDocument/2006/relationships/image" Target="media/image24.wmf"/><Relationship Id="rId55" Type="http://schemas.openxmlformats.org/officeDocument/2006/relationships/oleObject" Target="embeddings/oleObject24.bin"/><Relationship Id="rId76" Type="http://schemas.openxmlformats.org/officeDocument/2006/relationships/oleObject" Target="embeddings/oleObject36.bin"/><Relationship Id="rId97" Type="http://schemas.openxmlformats.org/officeDocument/2006/relationships/oleObject" Target="embeddings/oleObject49.bin"/><Relationship Id="rId104" Type="http://schemas.openxmlformats.org/officeDocument/2006/relationships/image" Target="media/image47.wmf"/><Relationship Id="rId7" Type="http://schemas.openxmlformats.org/officeDocument/2006/relationships/image" Target="media/image2.wmf"/><Relationship Id="rId71" Type="http://schemas.openxmlformats.org/officeDocument/2006/relationships/image" Target="media/image33.wmf"/><Relationship Id="rId92" Type="http://schemas.openxmlformats.org/officeDocument/2006/relationships/image" Target="media/image41.wmf"/><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1.jpeg"/><Relationship Id="rId66" Type="http://schemas.openxmlformats.org/officeDocument/2006/relationships/oleObject" Target="embeddings/oleObject31.bin"/><Relationship Id="rId87" Type="http://schemas.openxmlformats.org/officeDocument/2006/relationships/image" Target="media/image39.wmf"/><Relationship Id="rId110" Type="http://schemas.openxmlformats.org/officeDocument/2006/relationships/image" Target="media/image50.png"/><Relationship Id="rId115" Type="http://schemas.openxmlformats.org/officeDocument/2006/relationships/theme" Target="theme/theme1.xml"/><Relationship Id="rId61" Type="http://schemas.openxmlformats.org/officeDocument/2006/relationships/image" Target="media/image29.wmf"/><Relationship Id="rId82" Type="http://schemas.openxmlformats.org/officeDocument/2006/relationships/oleObject" Target="embeddings/oleObject40.bin"/><Relationship Id="rId19" Type="http://schemas.openxmlformats.org/officeDocument/2006/relationships/image" Target="media/image8.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6.wmf"/><Relationship Id="rId56" Type="http://schemas.openxmlformats.org/officeDocument/2006/relationships/image" Target="media/image27.wmf"/><Relationship Id="rId77" Type="http://schemas.openxmlformats.org/officeDocument/2006/relationships/oleObject" Target="embeddings/oleObject37.bin"/><Relationship Id="rId100" Type="http://schemas.openxmlformats.org/officeDocument/2006/relationships/image" Target="media/image45.wmf"/><Relationship Id="rId105" Type="http://schemas.openxmlformats.org/officeDocument/2006/relationships/oleObject" Target="embeddings/oleObject53.bin"/><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oleObject" Target="embeddings/oleObject34.bin"/><Relationship Id="rId93" Type="http://schemas.openxmlformats.org/officeDocument/2006/relationships/oleObject" Target="embeddings/oleObject47.bin"/><Relationship Id="rId98" Type="http://schemas.openxmlformats.org/officeDocument/2006/relationships/image" Target="media/image44.wmf"/><Relationship Id="rId3" Type="http://schemas.openxmlformats.org/officeDocument/2006/relationships/styles" Target="styles.xml"/><Relationship Id="rId25" Type="http://schemas.openxmlformats.org/officeDocument/2006/relationships/image" Target="media/image11.wmf"/><Relationship Id="rId46" Type="http://schemas.openxmlformats.org/officeDocument/2006/relationships/image" Target="media/image22.wmf"/><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9.wmf"/><Relationship Id="rId62" Type="http://schemas.openxmlformats.org/officeDocument/2006/relationships/oleObject" Target="embeddings/oleObject28.bin"/><Relationship Id="rId83" Type="http://schemas.openxmlformats.org/officeDocument/2006/relationships/oleObject" Target="embeddings/oleObject41.bin"/><Relationship Id="rId88" Type="http://schemas.openxmlformats.org/officeDocument/2006/relationships/oleObject" Target="embeddings/oleObject44.bin"/><Relationship Id="rId111" Type="http://schemas.openxmlformats.org/officeDocument/2006/relationships/image" Target="media/image5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8531</TotalTime>
  <Pages>1</Pages>
  <Words>1208</Words>
  <Characters>6890</Characters>
  <Application>Microsoft Office Word</Application>
  <DocSecurity>0</DocSecurity>
  <Lines>57</Lines>
  <Paragraphs>16</Paragraphs>
  <ScaleCrop>false</ScaleCrop>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刘明钧</cp:lastModifiedBy>
  <cp:revision>4</cp:revision>
  <dcterms:created xsi:type="dcterms:W3CDTF">2017-01-22T10:46:00Z</dcterms:created>
  <dcterms:modified xsi:type="dcterms:W3CDTF">2017-02-18T12:26:00Z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